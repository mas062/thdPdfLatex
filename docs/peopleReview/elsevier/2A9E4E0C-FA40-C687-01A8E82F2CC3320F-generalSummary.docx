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6492E" w14:textId="77777777" w:rsidR="00700C1F" w:rsidRPr="006139FC" w:rsidRDefault="00700C1F" w:rsidP="001D493E">
      <w:pPr>
        <w:pStyle w:val="Heading1"/>
        <w:jc w:val="both"/>
        <w:rPr>
          <w:lang w:val="en-US"/>
        </w:rPr>
      </w:pPr>
      <w:bookmarkStart w:id="0" w:name="_GoBack"/>
      <w:bookmarkEnd w:id="0"/>
      <w:r w:rsidRPr="006139FC">
        <w:rPr>
          <w:lang w:val="en-US"/>
        </w:rPr>
        <w:t>General summary</w:t>
      </w:r>
    </w:p>
    <w:p w14:paraId="21123F22" w14:textId="55DA0608" w:rsidR="00700C1F" w:rsidRPr="006139FC" w:rsidRDefault="00700C1F" w:rsidP="00A22352">
      <w:pPr>
        <w:jc w:val="both"/>
        <w:rPr>
          <w:lang w:val="en-US"/>
        </w:rPr>
      </w:pPr>
      <w:r w:rsidRPr="006139FC">
        <w:rPr>
          <w:lang w:val="en-US"/>
        </w:rPr>
        <w:t xml:space="preserve">The work objectives </w:t>
      </w:r>
      <w:del w:id="1" w:author="Managing Editor" w:date="2013-10-14T10:25:00Z">
        <w:r w:rsidRPr="006139FC" w:rsidDel="00576AC6">
          <w:rPr>
            <w:lang w:val="en-US"/>
          </w:rPr>
          <w:delText xml:space="preserve">have been </w:delText>
        </w:r>
        <w:r w:rsidR="00A22352" w:rsidRPr="006139FC" w:rsidDel="00576AC6">
          <w:rPr>
            <w:lang w:val="en-US"/>
          </w:rPr>
          <w:delText>the</w:delText>
        </w:r>
      </w:del>
      <w:ins w:id="2" w:author="Managing Editor" w:date="2013-10-14T10:25:00Z">
        <w:r w:rsidR="00576AC6">
          <w:rPr>
            <w:lang w:val="en-US"/>
          </w:rPr>
          <w:t>were as</w:t>
        </w:r>
      </w:ins>
      <w:r w:rsidR="00A22352" w:rsidRPr="006139FC">
        <w:rPr>
          <w:lang w:val="en-US"/>
        </w:rPr>
        <w:t xml:space="preserve"> follow</w:t>
      </w:r>
      <w:ins w:id="3" w:author="Managing Editor" w:date="2013-10-14T10:25:00Z">
        <w:r w:rsidR="00576AC6">
          <w:rPr>
            <w:lang w:val="en-US"/>
          </w:rPr>
          <w:t>s</w:t>
        </w:r>
      </w:ins>
      <w:del w:id="4" w:author="Managing Editor" w:date="2013-10-14T10:25:00Z">
        <w:r w:rsidR="00A22352" w:rsidRPr="006139FC" w:rsidDel="00576AC6">
          <w:rPr>
            <w:lang w:val="en-US"/>
          </w:rPr>
          <w:delText>ing</w:delText>
        </w:r>
      </w:del>
      <w:r w:rsidRPr="006139FC">
        <w:rPr>
          <w:lang w:val="en-US"/>
        </w:rPr>
        <w:t>:</w:t>
      </w:r>
    </w:p>
    <w:p w14:paraId="540CB186" w14:textId="77777777" w:rsidR="00F07143" w:rsidRPr="006139FC" w:rsidRDefault="00700C1F" w:rsidP="00F07143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6139FC">
        <w:rPr>
          <w:lang w:val="en-US"/>
        </w:rPr>
        <w:t xml:space="preserve">Assessing the significance of </w:t>
      </w:r>
      <w:r w:rsidR="00F07143" w:rsidRPr="006139FC">
        <w:rPr>
          <w:lang w:val="en-US"/>
        </w:rPr>
        <w:t xml:space="preserve">geological uncertainty in the early stages of </w:t>
      </w:r>
      <w:commentRangeStart w:id="5"/>
      <w:r w:rsidR="00F07143" w:rsidRPr="006139FC">
        <w:rPr>
          <w:lang w:val="en-US"/>
        </w:rPr>
        <w:t>CO2</w:t>
      </w:r>
      <w:commentRangeEnd w:id="5"/>
      <w:r w:rsidR="007C7660" w:rsidRPr="006139FC">
        <w:rPr>
          <w:rStyle w:val="CommentReference"/>
          <w:lang w:val="en-US"/>
        </w:rPr>
        <w:commentReference w:id="5"/>
      </w:r>
      <w:r w:rsidR="00F07143" w:rsidRPr="006139FC">
        <w:rPr>
          <w:lang w:val="en-US"/>
        </w:rPr>
        <w:t xml:space="preserve"> storage operations.</w:t>
      </w:r>
    </w:p>
    <w:p w14:paraId="06034809" w14:textId="77777777" w:rsidR="00F07143" w:rsidRPr="006139FC" w:rsidRDefault="00F07143" w:rsidP="00F07143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6139FC">
        <w:rPr>
          <w:lang w:val="en-US"/>
        </w:rPr>
        <w:t xml:space="preserve"> Applying a mathematical tool to perform global sensitivity analysis and probabilistic risk </w:t>
      </w:r>
      <w:del w:id="6" w:author="Editor  " w:date="2013-10-06T18:50:00Z">
        <w:r w:rsidRPr="006139FC" w:rsidDel="007D1BAA">
          <w:rPr>
            <w:lang w:val="en-US"/>
          </w:rPr>
          <w:delText xml:space="preserve">study </w:delText>
        </w:r>
      </w:del>
      <w:ins w:id="7" w:author="Editor  " w:date="2013-10-06T18:50:00Z">
        <w:r w:rsidR="007D1BAA" w:rsidRPr="006139FC">
          <w:rPr>
            <w:lang w:val="en-US"/>
          </w:rPr>
          <w:t xml:space="preserve">assessment </w:t>
        </w:r>
      </w:ins>
      <w:del w:id="8" w:author="Editor  " w:date="2013-10-06T18:50:00Z">
        <w:r w:rsidRPr="006139FC" w:rsidDel="007D1BAA">
          <w:rPr>
            <w:lang w:val="en-US"/>
          </w:rPr>
          <w:delText>for assessing the</w:delText>
        </w:r>
      </w:del>
      <w:ins w:id="9" w:author="Editor  " w:date="2013-10-06T18:50:00Z">
        <w:r w:rsidR="007D1BAA" w:rsidRPr="006139FC">
          <w:rPr>
            <w:lang w:val="en-US"/>
          </w:rPr>
          <w:t>of</w:t>
        </w:r>
      </w:ins>
      <w:r w:rsidRPr="006139FC">
        <w:rPr>
          <w:lang w:val="en-US"/>
        </w:rPr>
        <w:t xml:space="preserve"> geological uncertainty </w:t>
      </w:r>
      <w:del w:id="10" w:author="Editor  " w:date="2013-10-06T18:50:00Z">
        <w:r w:rsidRPr="006139FC" w:rsidDel="007D1BAA">
          <w:rPr>
            <w:lang w:val="en-US"/>
          </w:rPr>
          <w:delText xml:space="preserve">impacts </w:delText>
        </w:r>
      </w:del>
      <w:ins w:id="11" w:author="Editor  " w:date="2013-10-06T18:50:00Z">
        <w:r w:rsidR="007D1BAA" w:rsidRPr="006139FC">
          <w:rPr>
            <w:lang w:val="en-US"/>
          </w:rPr>
          <w:t xml:space="preserve">effects </w:t>
        </w:r>
      </w:ins>
      <w:r w:rsidRPr="006139FC">
        <w:rPr>
          <w:lang w:val="en-US"/>
        </w:rPr>
        <w:t>on the success of CO2 storage.</w:t>
      </w:r>
    </w:p>
    <w:p w14:paraId="46EF3964" w14:textId="77777777" w:rsidR="00700C1F" w:rsidRPr="006139FC" w:rsidRDefault="00700C1F" w:rsidP="001D493E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6139FC">
        <w:rPr>
          <w:lang w:val="en-US"/>
        </w:rPr>
        <w:t xml:space="preserve"> Introducing a </w:t>
      </w:r>
      <w:del w:id="12" w:author="Editor  " w:date="2013-10-06T18:50:00Z">
        <w:r w:rsidRPr="006139FC" w:rsidDel="007D1BAA">
          <w:rPr>
            <w:lang w:val="en-US"/>
          </w:rPr>
          <w:delText>frame-work</w:delText>
        </w:r>
      </w:del>
      <w:ins w:id="13" w:author="Editor  " w:date="2013-10-06T18:50:00Z">
        <w:r w:rsidR="007D1BAA" w:rsidRPr="006139FC">
          <w:rPr>
            <w:lang w:val="en-US"/>
          </w:rPr>
          <w:t>framework</w:t>
        </w:r>
      </w:ins>
      <w:r w:rsidRPr="006139FC">
        <w:rPr>
          <w:lang w:val="en-US"/>
        </w:rPr>
        <w:t xml:space="preserve"> for extensive realistic sensitivity analysis and risk assessment of geological CO2 storage.</w:t>
      </w:r>
    </w:p>
    <w:p w14:paraId="62798D0A" w14:textId="7A36063E" w:rsidR="00700C1F" w:rsidRPr="006139FC" w:rsidDel="001F085B" w:rsidRDefault="00700C1F" w:rsidP="001D493E">
      <w:pPr>
        <w:jc w:val="both"/>
        <w:rPr>
          <w:del w:id="14" w:author="Editor  " w:date="2013-10-06T18:59:00Z"/>
          <w:lang w:val="en-US"/>
        </w:rPr>
      </w:pPr>
      <w:r w:rsidRPr="006139FC">
        <w:rPr>
          <w:lang w:val="en-US"/>
        </w:rPr>
        <w:t xml:space="preserve">The significance of geological uncertainty is </w:t>
      </w:r>
      <w:del w:id="15" w:author="Editor  " w:date="2013-10-06T18:59:00Z">
        <w:r w:rsidRPr="006139FC" w:rsidDel="001F085B">
          <w:rPr>
            <w:lang w:val="en-US"/>
          </w:rPr>
          <w:delText>discussed by</w:delText>
        </w:r>
      </w:del>
      <w:ins w:id="16" w:author="Editor  " w:date="2013-10-06T18:59:00Z">
        <w:r w:rsidR="001F085B" w:rsidRPr="006139FC">
          <w:rPr>
            <w:lang w:val="en-US"/>
          </w:rPr>
          <w:t>examined through an</w:t>
        </w:r>
      </w:ins>
      <w:r w:rsidRPr="006139FC">
        <w:rPr>
          <w:lang w:val="en-US"/>
        </w:rPr>
        <w:t xml:space="preserve"> extensive study </w:t>
      </w:r>
      <w:del w:id="17" w:author="Managing Editor" w:date="2013-10-14T10:43:00Z">
        <w:r w:rsidRPr="006139FC" w:rsidDel="00154410">
          <w:rPr>
            <w:lang w:val="en-US"/>
          </w:rPr>
          <w:delText xml:space="preserve">on </w:delText>
        </w:r>
      </w:del>
      <w:ins w:id="18" w:author="Managing Editor" w:date="2013-10-14T10:43:00Z">
        <w:r w:rsidR="00154410">
          <w:rPr>
            <w:lang w:val="en-US"/>
          </w:rPr>
          <w:t>of</w:t>
        </w:r>
        <w:r w:rsidR="00154410" w:rsidRPr="006139FC">
          <w:rPr>
            <w:lang w:val="en-US"/>
          </w:rPr>
          <w:t xml:space="preserve"> </w:t>
        </w:r>
      </w:ins>
      <w:r w:rsidRPr="006139FC">
        <w:rPr>
          <w:lang w:val="en-US"/>
        </w:rPr>
        <w:t>CO2 flow in different</w:t>
      </w:r>
      <w:ins w:id="19" w:author="Editor  " w:date="2013-10-06T18:59:00Z">
        <w:r w:rsidR="001F085B" w:rsidRPr="006139FC">
          <w:rPr>
            <w:lang w:val="en-US"/>
          </w:rPr>
          <w:t xml:space="preserve"> </w:t>
        </w:r>
      </w:ins>
    </w:p>
    <w:p w14:paraId="6C249F0F" w14:textId="76647AE7" w:rsidR="00700C1F" w:rsidRPr="006139FC" w:rsidDel="001F085B" w:rsidRDefault="00700C1F" w:rsidP="001D493E">
      <w:pPr>
        <w:jc w:val="both"/>
        <w:rPr>
          <w:del w:id="20" w:author="Editor  " w:date="2013-10-06T18:59:00Z"/>
          <w:lang w:val="en-US"/>
        </w:rPr>
      </w:pPr>
      <w:r w:rsidRPr="006139FC">
        <w:rPr>
          <w:lang w:val="en-US"/>
        </w:rPr>
        <w:t xml:space="preserve">geological models. Sensitivity analysis and risk assessment </w:t>
      </w:r>
      <w:del w:id="21" w:author="Editor  " w:date="2013-10-06T19:00:00Z">
        <w:r w:rsidRPr="006139FC" w:rsidDel="001F085B">
          <w:rPr>
            <w:lang w:val="en-US"/>
          </w:rPr>
          <w:delText>have resulted</w:delText>
        </w:r>
      </w:del>
      <w:ins w:id="22" w:author="Editor  " w:date="2013-10-06T19:00:00Z">
        <w:r w:rsidR="001F085B" w:rsidRPr="006139FC">
          <w:rPr>
            <w:lang w:val="en-US"/>
          </w:rPr>
          <w:t>provided a</w:t>
        </w:r>
      </w:ins>
      <w:del w:id="23" w:author="Editor  " w:date="2013-10-06T19:00:00Z">
        <w:r w:rsidRPr="006139FC" w:rsidDel="001F085B">
          <w:rPr>
            <w:lang w:val="en-US"/>
          </w:rPr>
          <w:delText xml:space="preserve"> in</w:delText>
        </w:r>
      </w:del>
      <w:r w:rsidRPr="006139FC">
        <w:rPr>
          <w:lang w:val="en-US"/>
        </w:rPr>
        <w:t xml:space="preserve"> ranking of the studied</w:t>
      </w:r>
      <w:ins w:id="24" w:author="Editor  " w:date="2013-10-06T18:59:00Z">
        <w:r w:rsidR="001F085B" w:rsidRPr="006139FC">
          <w:rPr>
            <w:lang w:val="en-US"/>
          </w:rPr>
          <w:t xml:space="preserve"> </w:t>
        </w:r>
      </w:ins>
    </w:p>
    <w:p w14:paraId="53F6E7E7" w14:textId="07CBFA04" w:rsidR="00700C1F" w:rsidRPr="006139FC" w:rsidDel="001F085B" w:rsidRDefault="00700C1F" w:rsidP="001D493E">
      <w:pPr>
        <w:jc w:val="both"/>
        <w:rPr>
          <w:del w:id="25" w:author="Editor  " w:date="2013-10-06T18:59:00Z"/>
          <w:lang w:val="en-US"/>
        </w:rPr>
      </w:pPr>
      <w:r w:rsidRPr="006139FC">
        <w:rPr>
          <w:lang w:val="en-US"/>
        </w:rPr>
        <w:t xml:space="preserve">geological parameters for various flow responses in the </w:t>
      </w:r>
      <w:ins w:id="26" w:author="Editor  " w:date="2013-10-06T19:00:00Z">
        <w:r w:rsidR="001F085B" w:rsidRPr="006139FC">
          <w:rPr>
            <w:lang w:val="en-US"/>
          </w:rPr>
          <w:t xml:space="preserve">chosen </w:t>
        </w:r>
      </w:ins>
      <w:r w:rsidRPr="006139FC">
        <w:rPr>
          <w:lang w:val="en-US"/>
        </w:rPr>
        <w:t xml:space="preserve">medium. The </w:t>
      </w:r>
      <w:del w:id="27" w:author="Editor  " w:date="2013-10-06T18:59:00Z">
        <w:r w:rsidRPr="006139FC" w:rsidDel="001F085B">
          <w:rPr>
            <w:lang w:val="en-US"/>
          </w:rPr>
          <w:delText>work-flow</w:delText>
        </w:r>
      </w:del>
      <w:ins w:id="28" w:author="Editor  " w:date="2013-10-06T18:59:00Z">
        <w:r w:rsidR="001F085B" w:rsidRPr="006139FC">
          <w:rPr>
            <w:lang w:val="en-US"/>
          </w:rPr>
          <w:t>workflow</w:t>
        </w:r>
      </w:ins>
      <w:r w:rsidRPr="006139FC">
        <w:rPr>
          <w:lang w:val="en-US"/>
        </w:rPr>
        <w:t xml:space="preserve"> implemented in this</w:t>
      </w:r>
      <w:ins w:id="29" w:author="Editor  " w:date="2013-10-06T18:59:00Z">
        <w:r w:rsidR="001F085B" w:rsidRPr="006139FC">
          <w:rPr>
            <w:lang w:val="en-US"/>
          </w:rPr>
          <w:t xml:space="preserve"> </w:t>
        </w:r>
      </w:ins>
    </w:p>
    <w:p w14:paraId="422B60A9" w14:textId="7E2651C1" w:rsidR="00551EEA" w:rsidRPr="006139FC" w:rsidRDefault="00700C1F" w:rsidP="001F085B">
      <w:pPr>
        <w:jc w:val="both"/>
        <w:rPr>
          <w:lang w:val="en-US"/>
        </w:rPr>
      </w:pPr>
      <w:del w:id="30" w:author="Editor  " w:date="2013-10-06T18:59:00Z">
        <w:r w:rsidRPr="006139FC" w:rsidDel="001F085B">
          <w:rPr>
            <w:lang w:val="en-US"/>
          </w:rPr>
          <w:delText>work</w:delText>
        </w:r>
      </w:del>
      <w:ins w:id="31" w:author="Editor  " w:date="2013-10-06T18:59:00Z">
        <w:r w:rsidR="001F085B" w:rsidRPr="006139FC">
          <w:rPr>
            <w:lang w:val="en-US"/>
          </w:rPr>
          <w:t>study</w:t>
        </w:r>
      </w:ins>
      <w:r w:rsidRPr="006139FC">
        <w:rPr>
          <w:lang w:val="en-US"/>
        </w:rPr>
        <w:t xml:space="preserve"> is a stepwise procedure that can be generalized </w:t>
      </w:r>
      <w:del w:id="32" w:author="Editor  " w:date="2013-10-06T19:00:00Z">
        <w:r w:rsidRPr="006139FC" w:rsidDel="001F085B">
          <w:rPr>
            <w:lang w:val="en-US"/>
          </w:rPr>
          <w:delText>to be used</w:delText>
        </w:r>
      </w:del>
      <w:ins w:id="33" w:author="Editor  " w:date="2013-10-06T19:00:00Z">
        <w:r w:rsidR="001F085B" w:rsidRPr="006139FC">
          <w:rPr>
            <w:lang w:val="en-US"/>
          </w:rPr>
          <w:t>for use</w:t>
        </w:r>
      </w:ins>
      <w:r w:rsidRPr="006139FC">
        <w:rPr>
          <w:lang w:val="en-US"/>
        </w:rPr>
        <w:t xml:space="preserve"> in any similar large</w:t>
      </w:r>
      <w:ins w:id="34" w:author="Editor  " w:date="2013-10-06T19:00:00Z">
        <w:r w:rsidR="001F085B" w:rsidRPr="006139FC">
          <w:rPr>
            <w:lang w:val="en-US"/>
          </w:rPr>
          <w:t>-</w:t>
        </w:r>
      </w:ins>
      <w:del w:id="35" w:author="Editor  " w:date="2013-10-06T19:00:00Z">
        <w:r w:rsidRPr="006139FC" w:rsidDel="001F085B">
          <w:rPr>
            <w:lang w:val="en-US"/>
          </w:rPr>
          <w:delText xml:space="preserve"> </w:delText>
        </w:r>
      </w:del>
      <w:r w:rsidRPr="006139FC">
        <w:rPr>
          <w:lang w:val="en-US"/>
        </w:rPr>
        <w:t>scale analysis.</w:t>
      </w:r>
    </w:p>
    <w:p w14:paraId="152801C6" w14:textId="48ED5CB9" w:rsidR="00700C1F" w:rsidRPr="006139FC" w:rsidRDefault="00700C1F" w:rsidP="001D493E">
      <w:pPr>
        <w:pStyle w:val="Heading2"/>
        <w:jc w:val="both"/>
        <w:rPr>
          <w:lang w:val="en-US"/>
        </w:rPr>
      </w:pPr>
      <w:r w:rsidRPr="006139FC">
        <w:rPr>
          <w:lang w:val="en-US"/>
        </w:rPr>
        <w:t>Implementation of the work</w:t>
      </w:r>
      <w:del w:id="36" w:author="Editor  " w:date="2013-10-06T19:00:00Z">
        <w:r w:rsidRPr="006139FC" w:rsidDel="00ED750A">
          <w:rPr>
            <w:lang w:val="en-US"/>
          </w:rPr>
          <w:delText>-</w:delText>
        </w:r>
      </w:del>
      <w:r w:rsidRPr="006139FC">
        <w:rPr>
          <w:lang w:val="en-US"/>
        </w:rPr>
        <w:t>flow</w:t>
      </w:r>
    </w:p>
    <w:p w14:paraId="3AD8BC42" w14:textId="676A1D53" w:rsidR="00700C1F" w:rsidRPr="006139FC" w:rsidRDefault="00700C1F" w:rsidP="0090036B">
      <w:pPr>
        <w:jc w:val="both"/>
        <w:rPr>
          <w:lang w:val="en-US"/>
        </w:rPr>
      </w:pPr>
      <w:r w:rsidRPr="006139FC">
        <w:rPr>
          <w:lang w:val="en-US"/>
        </w:rPr>
        <w:t xml:space="preserve">This thesis incorporated working with </w:t>
      </w:r>
      <w:ins w:id="37" w:author="Editor  " w:date="2013-10-06T19:01:00Z">
        <w:r w:rsidR="00E97BD7" w:rsidRPr="006139FC">
          <w:rPr>
            <w:lang w:val="en-US"/>
          </w:rPr>
          <w:t xml:space="preserve">a </w:t>
        </w:r>
      </w:ins>
      <w:r w:rsidRPr="006139FC">
        <w:rPr>
          <w:lang w:val="en-US"/>
        </w:rPr>
        <w:t xml:space="preserve">large number of realizations, various flow scenarios, and </w:t>
      </w:r>
      <w:r w:rsidR="00987771" w:rsidRPr="006139FC">
        <w:rPr>
          <w:lang w:val="en-US"/>
        </w:rPr>
        <w:t>different procedures</w:t>
      </w:r>
      <w:r w:rsidRPr="006139FC">
        <w:rPr>
          <w:lang w:val="en-US"/>
        </w:rPr>
        <w:t xml:space="preserve"> and soft</w:t>
      </w:r>
      <w:del w:id="38" w:author="Editor  " w:date="2013-10-06T19:00:00Z">
        <w:r w:rsidR="0090036B" w:rsidRPr="006139FC" w:rsidDel="00E97BD7">
          <w:rPr>
            <w:lang w:val="en-US"/>
          </w:rPr>
          <w:delText>-</w:delText>
        </w:r>
      </w:del>
      <w:r w:rsidRPr="006139FC">
        <w:rPr>
          <w:lang w:val="en-US"/>
        </w:rPr>
        <w:t>ware</w:t>
      </w:r>
      <w:del w:id="39" w:author="Editor  " w:date="2013-10-06T19:00:00Z">
        <w:r w:rsidRPr="006139FC" w:rsidDel="00E97BD7">
          <w:rPr>
            <w:lang w:val="en-US"/>
          </w:rPr>
          <w:delText>s</w:delText>
        </w:r>
      </w:del>
      <w:r w:rsidRPr="006139FC">
        <w:rPr>
          <w:lang w:val="en-US"/>
        </w:rPr>
        <w:t xml:space="preserve">. While the study </w:t>
      </w:r>
      <w:r w:rsidR="00987771" w:rsidRPr="006139FC">
        <w:rPr>
          <w:lang w:val="en-US"/>
        </w:rPr>
        <w:t>was in progress</w:t>
      </w:r>
      <w:r w:rsidRPr="006139FC">
        <w:rPr>
          <w:lang w:val="en-US"/>
        </w:rPr>
        <w:t xml:space="preserve">, new ideas and challenges </w:t>
      </w:r>
      <w:del w:id="40" w:author="Editor  " w:date="2013-10-06T19:01:00Z">
        <w:r w:rsidRPr="006139FC" w:rsidDel="00E97BD7">
          <w:rPr>
            <w:lang w:val="en-US"/>
          </w:rPr>
          <w:delText>r</w:delText>
        </w:r>
        <w:r w:rsidR="00987771" w:rsidRPr="006139FC" w:rsidDel="00E97BD7">
          <w:rPr>
            <w:lang w:val="en-US"/>
          </w:rPr>
          <w:delText>aised</w:delText>
        </w:r>
        <w:r w:rsidRPr="006139FC" w:rsidDel="00E97BD7">
          <w:rPr>
            <w:lang w:val="en-US"/>
          </w:rPr>
          <w:delText xml:space="preserve"> that require</w:delText>
        </w:r>
        <w:r w:rsidR="00987771" w:rsidRPr="006139FC" w:rsidDel="00E97BD7">
          <w:rPr>
            <w:lang w:val="en-US"/>
          </w:rPr>
          <w:delText>d</w:delText>
        </w:r>
      </w:del>
      <w:ins w:id="41" w:author="Editor  " w:date="2013-10-06T19:01:00Z">
        <w:r w:rsidR="00E97BD7" w:rsidRPr="006139FC">
          <w:rPr>
            <w:lang w:val="en-US"/>
          </w:rPr>
          <w:t>required the</w:t>
        </w:r>
      </w:ins>
      <w:r w:rsidRPr="006139FC">
        <w:rPr>
          <w:lang w:val="en-US"/>
        </w:rPr>
        <w:t xml:space="preserve"> manipulation of </w:t>
      </w:r>
      <w:r w:rsidR="00987771" w:rsidRPr="006139FC">
        <w:rPr>
          <w:lang w:val="en-US"/>
        </w:rPr>
        <w:t xml:space="preserve">new </w:t>
      </w:r>
      <w:del w:id="42" w:author="Managing Editor" w:date="2013-10-14T10:46:00Z">
        <w:r w:rsidR="00987771" w:rsidRPr="006139FC" w:rsidDel="00035DD9">
          <w:rPr>
            <w:lang w:val="en-US"/>
          </w:rPr>
          <w:delText xml:space="preserve">parts </w:delText>
        </w:r>
      </w:del>
      <w:ins w:id="43" w:author="Managing Editor" w:date="2013-10-14T10:46:00Z">
        <w:r w:rsidR="00035DD9">
          <w:rPr>
            <w:lang w:val="en-US"/>
          </w:rPr>
          <w:t>steps</w:t>
        </w:r>
        <w:r w:rsidR="00035DD9" w:rsidRPr="006139FC">
          <w:rPr>
            <w:lang w:val="en-US"/>
          </w:rPr>
          <w:t xml:space="preserve"> </w:t>
        </w:r>
      </w:ins>
      <w:r w:rsidR="00987771" w:rsidRPr="006139FC">
        <w:rPr>
          <w:lang w:val="en-US"/>
        </w:rPr>
        <w:t>in</w:t>
      </w:r>
      <w:r w:rsidRPr="006139FC">
        <w:rPr>
          <w:lang w:val="en-US"/>
        </w:rPr>
        <w:t xml:space="preserve"> the work</w:t>
      </w:r>
      <w:del w:id="44" w:author="Editor  " w:date="2013-10-06T19:01:00Z">
        <w:r w:rsidRPr="006139FC" w:rsidDel="00E97BD7">
          <w:rPr>
            <w:lang w:val="en-US"/>
          </w:rPr>
          <w:delText>-</w:delText>
        </w:r>
      </w:del>
      <w:r w:rsidRPr="006139FC">
        <w:rPr>
          <w:lang w:val="en-US"/>
        </w:rPr>
        <w:t xml:space="preserve">flow. </w:t>
      </w:r>
      <w:del w:id="45" w:author="Editor  " w:date="2013-10-06T19:01:00Z">
        <w:r w:rsidRPr="006139FC" w:rsidDel="00E97BD7">
          <w:rPr>
            <w:lang w:val="en-US"/>
          </w:rPr>
          <w:delText>In order to</w:delText>
        </w:r>
      </w:del>
      <w:ins w:id="46" w:author="Editor  " w:date="2013-10-06T19:01:00Z">
        <w:r w:rsidR="00E97BD7" w:rsidRPr="006139FC">
          <w:rPr>
            <w:lang w:val="en-US"/>
          </w:rPr>
          <w:t>To</w:t>
        </w:r>
      </w:ins>
      <w:r w:rsidRPr="006139FC">
        <w:rPr>
          <w:lang w:val="en-US"/>
        </w:rPr>
        <w:t xml:space="preserve"> achieve the defined goals of the research, an automated </w:t>
      </w:r>
      <w:del w:id="47" w:author="Editor  " w:date="2013-10-06T19:02:00Z">
        <w:r w:rsidRPr="006139FC" w:rsidDel="00E97BD7">
          <w:rPr>
            <w:lang w:val="en-US"/>
          </w:rPr>
          <w:delText>work-flow</w:delText>
        </w:r>
      </w:del>
      <w:ins w:id="48" w:author="Editor  " w:date="2013-10-06T19:02:00Z">
        <w:r w:rsidR="00E97BD7" w:rsidRPr="006139FC">
          <w:rPr>
            <w:lang w:val="en-US"/>
          </w:rPr>
          <w:t>workflow</w:t>
        </w:r>
      </w:ins>
      <w:r w:rsidRPr="006139FC">
        <w:rPr>
          <w:lang w:val="en-US"/>
        </w:rPr>
        <w:t xml:space="preserve"> </w:t>
      </w:r>
      <w:r w:rsidR="0090036B" w:rsidRPr="006139FC">
        <w:rPr>
          <w:lang w:val="en-US"/>
        </w:rPr>
        <w:t>was designed</w:t>
      </w:r>
      <w:r w:rsidRPr="006139FC">
        <w:rPr>
          <w:lang w:val="en-US"/>
        </w:rPr>
        <w:t xml:space="preserve"> that connect</w:t>
      </w:r>
      <w:r w:rsidR="0090036B" w:rsidRPr="006139FC">
        <w:rPr>
          <w:lang w:val="en-US"/>
        </w:rPr>
        <w:t>ed</w:t>
      </w:r>
      <w:r w:rsidRPr="006139FC">
        <w:rPr>
          <w:lang w:val="en-US"/>
        </w:rPr>
        <w:t xml:space="preserve"> different parts of the study. This </w:t>
      </w:r>
      <w:r w:rsidR="00987771" w:rsidRPr="006139FC">
        <w:rPr>
          <w:lang w:val="en-US"/>
        </w:rPr>
        <w:t xml:space="preserve">enhanced the efficiency of performing </w:t>
      </w:r>
      <w:r w:rsidR="0090036B" w:rsidRPr="006139FC">
        <w:rPr>
          <w:lang w:val="en-US"/>
        </w:rPr>
        <w:t>necessary modifications</w:t>
      </w:r>
      <w:r w:rsidR="00987771" w:rsidRPr="006139FC">
        <w:rPr>
          <w:lang w:val="en-US"/>
        </w:rPr>
        <w:t xml:space="preserve"> to the </w:t>
      </w:r>
      <w:del w:id="49" w:author="Editor  " w:date="2013-10-06T19:02:00Z">
        <w:r w:rsidR="00987771" w:rsidRPr="006139FC" w:rsidDel="00E97BD7">
          <w:rPr>
            <w:lang w:val="en-US"/>
          </w:rPr>
          <w:delText>work-flow</w:delText>
        </w:r>
      </w:del>
      <w:ins w:id="50" w:author="Editor  " w:date="2013-10-06T19:02:00Z">
        <w:r w:rsidR="00E97BD7" w:rsidRPr="006139FC">
          <w:rPr>
            <w:lang w:val="en-US"/>
          </w:rPr>
          <w:t>workflow</w:t>
        </w:r>
      </w:ins>
      <w:r w:rsidRPr="006139FC">
        <w:rPr>
          <w:lang w:val="en-US"/>
        </w:rPr>
        <w:t>.</w:t>
      </w:r>
    </w:p>
    <w:p w14:paraId="27BAF3B7" w14:textId="6B39DF77" w:rsidR="00700C1F" w:rsidRPr="006139FC" w:rsidRDefault="00924A4D" w:rsidP="00F07143">
      <w:pPr>
        <w:jc w:val="both"/>
        <w:rPr>
          <w:lang w:val="en-US"/>
        </w:rPr>
      </w:pPr>
      <w:ins w:id="51" w:author="Editor  " w:date="2013-10-06T19:02:00Z">
        <w:r w:rsidRPr="006139FC">
          <w:rPr>
            <w:lang w:val="en-US"/>
          </w:rPr>
          <w:t xml:space="preserve">The </w:t>
        </w:r>
      </w:ins>
      <w:r w:rsidR="00700C1F" w:rsidRPr="006139FC">
        <w:rPr>
          <w:lang w:val="en-US"/>
        </w:rPr>
        <w:t xml:space="preserve">MATLAB programming language </w:t>
      </w:r>
      <w:del w:id="52" w:author="Editor  " w:date="2013-10-06T19:02:00Z">
        <w:r w:rsidR="00700C1F" w:rsidRPr="006139FC" w:rsidDel="00924A4D">
          <w:rPr>
            <w:lang w:val="en-US"/>
          </w:rPr>
          <w:delText xml:space="preserve">is </w:delText>
        </w:r>
      </w:del>
      <w:ins w:id="53" w:author="Editor  " w:date="2013-10-06T19:05:00Z">
        <w:r w:rsidR="00551EEA" w:rsidRPr="006139FC">
          <w:rPr>
            <w:lang w:val="en-US"/>
          </w:rPr>
          <w:t>is</w:t>
        </w:r>
      </w:ins>
      <w:ins w:id="54" w:author="Editor  " w:date="2013-10-06T19:02:00Z">
        <w:r w:rsidRPr="006139FC">
          <w:rPr>
            <w:lang w:val="en-US"/>
          </w:rPr>
          <w:t xml:space="preserve"> </w:t>
        </w:r>
      </w:ins>
      <w:r w:rsidR="00700C1F" w:rsidRPr="006139FC">
        <w:rPr>
          <w:lang w:val="en-US"/>
        </w:rPr>
        <w:t xml:space="preserve">used for implementing the </w:t>
      </w:r>
      <w:del w:id="55" w:author="Editor  " w:date="2013-10-06T19:02:00Z">
        <w:r w:rsidR="00700C1F" w:rsidRPr="006139FC" w:rsidDel="00924A4D">
          <w:rPr>
            <w:lang w:val="en-US"/>
          </w:rPr>
          <w:delText>work-flow</w:delText>
        </w:r>
      </w:del>
      <w:ins w:id="56" w:author="Editor  " w:date="2013-10-06T19:02:00Z">
        <w:r w:rsidRPr="006139FC">
          <w:rPr>
            <w:lang w:val="en-US"/>
          </w:rPr>
          <w:t>workflow</w:t>
        </w:r>
      </w:ins>
      <w:r w:rsidR="00700C1F" w:rsidRPr="006139FC">
        <w:rPr>
          <w:lang w:val="en-US"/>
        </w:rPr>
        <w:t xml:space="preserve"> in this research. The</w:t>
      </w:r>
      <w:r w:rsidR="001D493E" w:rsidRPr="006139FC">
        <w:rPr>
          <w:lang w:val="en-US"/>
        </w:rPr>
        <w:t xml:space="preserve"> </w:t>
      </w:r>
      <w:r w:rsidR="00700C1F" w:rsidRPr="006139FC">
        <w:rPr>
          <w:lang w:val="en-US"/>
        </w:rPr>
        <w:t xml:space="preserve">main reason for this choice, apart from the rich facilities available within </w:t>
      </w:r>
      <w:ins w:id="57" w:author="Editor  " w:date="2013-10-06T19:02:00Z">
        <w:r w:rsidRPr="006139FC">
          <w:rPr>
            <w:lang w:val="en-US"/>
          </w:rPr>
          <w:t xml:space="preserve">the </w:t>
        </w:r>
      </w:ins>
      <w:r w:rsidR="00700C1F" w:rsidRPr="006139FC">
        <w:rPr>
          <w:lang w:val="en-US"/>
        </w:rPr>
        <w:t xml:space="preserve">MATLAB toolboxes, </w:t>
      </w:r>
      <w:del w:id="58" w:author="Editor  " w:date="2013-10-06T19:02:00Z">
        <w:r w:rsidR="00700C1F" w:rsidRPr="006139FC" w:rsidDel="00924A4D">
          <w:rPr>
            <w:lang w:val="en-US"/>
          </w:rPr>
          <w:delText xml:space="preserve">is </w:delText>
        </w:r>
      </w:del>
      <w:ins w:id="59" w:author="Editor  " w:date="2013-10-06T19:05:00Z">
        <w:r w:rsidR="00551EEA" w:rsidRPr="006139FC">
          <w:rPr>
            <w:lang w:val="en-US"/>
          </w:rPr>
          <w:t>is</w:t>
        </w:r>
      </w:ins>
      <w:ins w:id="60" w:author="Editor  " w:date="2013-10-06T19:02:00Z">
        <w:r w:rsidRPr="006139FC">
          <w:rPr>
            <w:lang w:val="en-US"/>
          </w:rPr>
          <w:t xml:space="preserve"> </w:t>
        </w:r>
      </w:ins>
      <w:r w:rsidR="00700C1F" w:rsidRPr="006139FC">
        <w:rPr>
          <w:lang w:val="en-US"/>
        </w:rPr>
        <w:t>to</w:t>
      </w:r>
      <w:r w:rsidR="001D493E" w:rsidRPr="006139FC">
        <w:rPr>
          <w:lang w:val="en-US"/>
        </w:rPr>
        <w:t xml:space="preserve"> </w:t>
      </w:r>
      <w:del w:id="61" w:author="Editor  " w:date="2013-10-06T19:02:00Z">
        <w:r w:rsidR="00700C1F" w:rsidRPr="006139FC" w:rsidDel="00924A4D">
          <w:rPr>
            <w:lang w:val="en-US"/>
          </w:rPr>
          <w:delText xml:space="preserve">use </w:delText>
        </w:r>
      </w:del>
      <w:ins w:id="62" w:author="Editor  " w:date="2013-10-06T19:02:00Z">
        <w:r w:rsidRPr="006139FC">
          <w:rPr>
            <w:lang w:val="en-US"/>
          </w:rPr>
          <w:t xml:space="preserve">utilize the </w:t>
        </w:r>
      </w:ins>
      <w:del w:id="63" w:author="Editor  " w:date="2013-10-06T19:02:00Z">
        <w:r w:rsidR="00700C1F" w:rsidRPr="006139FC" w:rsidDel="00924A4D">
          <w:rPr>
            <w:lang w:val="en-US"/>
          </w:rPr>
          <w:delText xml:space="preserve">many </w:delText>
        </w:r>
      </w:del>
      <w:ins w:id="64" w:author="Editor  " w:date="2013-10-06T19:02:00Z">
        <w:r w:rsidRPr="006139FC">
          <w:rPr>
            <w:lang w:val="en-US"/>
          </w:rPr>
          <w:t xml:space="preserve">numerous </w:t>
        </w:r>
      </w:ins>
      <w:r w:rsidR="00700C1F" w:rsidRPr="006139FC">
        <w:rPr>
          <w:lang w:val="en-US"/>
        </w:rPr>
        <w:t xml:space="preserve">functions within the MATLAB Reservoir Simulation Toolbox (MRST) </w:t>
      </w:r>
      <w:ins w:id="65" w:author="Editor  " w:date="2013-10-06T19:03:00Z">
        <w:r w:rsidRPr="006139FC">
          <w:rPr>
            <w:lang w:val="en-US"/>
          </w:rPr>
          <w:t xml:space="preserve">that is </w:t>
        </w:r>
      </w:ins>
      <w:r w:rsidR="00700C1F" w:rsidRPr="006139FC">
        <w:rPr>
          <w:lang w:val="en-US"/>
        </w:rPr>
        <w:t>available as</w:t>
      </w:r>
      <w:r w:rsidR="001D493E" w:rsidRPr="006139FC">
        <w:rPr>
          <w:lang w:val="en-US"/>
        </w:rPr>
        <w:t xml:space="preserve"> </w:t>
      </w:r>
      <w:r w:rsidR="00700C1F" w:rsidRPr="006139FC">
        <w:rPr>
          <w:lang w:val="en-US"/>
        </w:rPr>
        <w:t>free and open-source software</w:t>
      </w:r>
      <w:del w:id="66" w:author="Editor  " w:date="2013-10-06T19:03:00Z">
        <w:r w:rsidR="00700C1F" w:rsidRPr="006139FC" w:rsidDel="00924A4D">
          <w:rPr>
            <w:lang w:val="en-US"/>
          </w:rPr>
          <w:delText xml:space="preserve"> in MATLAB language</w:delText>
        </w:r>
      </w:del>
      <w:r w:rsidR="00700C1F" w:rsidRPr="006139FC">
        <w:rPr>
          <w:lang w:val="en-US"/>
        </w:rPr>
        <w:t>. For flow simulation</w:t>
      </w:r>
      <w:ins w:id="67" w:author="Editor  " w:date="2013-10-06T19:03:00Z">
        <w:r w:rsidRPr="006139FC">
          <w:rPr>
            <w:lang w:val="en-US"/>
          </w:rPr>
          <w:t>s</w:t>
        </w:r>
      </w:ins>
      <w:r w:rsidR="00104D23" w:rsidRPr="006139FC">
        <w:rPr>
          <w:lang w:val="en-US"/>
        </w:rPr>
        <w:t>,</w:t>
      </w:r>
      <w:r w:rsidR="00700C1F" w:rsidRPr="006139FC">
        <w:rPr>
          <w:lang w:val="en-US"/>
        </w:rPr>
        <w:t xml:space="preserve"> </w:t>
      </w:r>
      <w:del w:id="68" w:author="Editor  " w:date="2013-10-06T19:03:00Z">
        <w:r w:rsidR="00700C1F" w:rsidRPr="006139FC" w:rsidDel="00924A4D">
          <w:rPr>
            <w:lang w:val="en-US"/>
          </w:rPr>
          <w:delText xml:space="preserve">a </w:delText>
        </w:r>
      </w:del>
      <w:r w:rsidR="00700C1F" w:rsidRPr="006139FC">
        <w:rPr>
          <w:lang w:val="en-US"/>
        </w:rPr>
        <w:t>commercial software</w:t>
      </w:r>
      <w:del w:id="69" w:author="Editor  " w:date="2013-10-06T19:05:00Z">
        <w:r w:rsidR="00700C1F" w:rsidRPr="006139FC" w:rsidDel="00551EEA">
          <w:rPr>
            <w:lang w:val="en-US"/>
          </w:rPr>
          <w:delText xml:space="preserve"> </w:delText>
        </w:r>
      </w:del>
      <w:del w:id="70" w:author="Editor  " w:date="2013-10-06T19:03:00Z">
        <w:r w:rsidR="00700C1F" w:rsidRPr="006139FC" w:rsidDel="00924A4D">
          <w:rPr>
            <w:lang w:val="en-US"/>
          </w:rPr>
          <w:delText>is</w:delText>
        </w:r>
        <w:r w:rsidR="001D493E" w:rsidRPr="006139FC" w:rsidDel="00924A4D">
          <w:rPr>
            <w:lang w:val="en-US"/>
          </w:rPr>
          <w:delText xml:space="preserve"> </w:delText>
        </w:r>
      </w:del>
      <w:ins w:id="71" w:author="Editor  " w:date="2013-10-06T19:05:00Z">
        <w:r w:rsidR="00551EEA" w:rsidRPr="006139FC">
          <w:rPr>
            <w:lang w:val="en-US"/>
          </w:rPr>
          <w:t xml:space="preserve"> is</w:t>
        </w:r>
      </w:ins>
      <w:ins w:id="72" w:author="Editor  " w:date="2013-10-06T19:03:00Z">
        <w:r w:rsidRPr="006139FC">
          <w:rPr>
            <w:lang w:val="en-US"/>
          </w:rPr>
          <w:t xml:space="preserve"> </w:t>
        </w:r>
      </w:ins>
      <w:r w:rsidR="00700C1F" w:rsidRPr="006139FC">
        <w:rPr>
          <w:lang w:val="en-US"/>
        </w:rPr>
        <w:t xml:space="preserve">used, which is a standard simulator for </w:t>
      </w:r>
      <w:ins w:id="73" w:author="Editor  " w:date="2013-10-06T19:03:00Z">
        <w:r w:rsidRPr="006139FC">
          <w:rPr>
            <w:lang w:val="en-US"/>
          </w:rPr>
          <w:t xml:space="preserve">the </w:t>
        </w:r>
      </w:ins>
      <w:r w:rsidR="00700C1F" w:rsidRPr="006139FC">
        <w:rPr>
          <w:lang w:val="en-US"/>
        </w:rPr>
        <w:t xml:space="preserve">oil and gas industry and research. </w:t>
      </w:r>
    </w:p>
    <w:p w14:paraId="4A246EC0" w14:textId="767CE282" w:rsidR="00700C1F" w:rsidRPr="006139FC" w:rsidRDefault="00700C1F" w:rsidP="008571F3">
      <w:pPr>
        <w:jc w:val="both"/>
        <w:rPr>
          <w:lang w:val="en-US"/>
        </w:rPr>
      </w:pPr>
      <w:r w:rsidRPr="006139FC">
        <w:rPr>
          <w:lang w:val="en-US"/>
        </w:rPr>
        <w:t xml:space="preserve">Figure </w:t>
      </w:r>
      <w:r w:rsidR="008571F3" w:rsidRPr="006139FC">
        <w:rPr>
          <w:lang w:val="en-US"/>
        </w:rPr>
        <w:t>1</w:t>
      </w:r>
      <w:r w:rsidRPr="006139FC">
        <w:rPr>
          <w:lang w:val="en-US"/>
        </w:rPr>
        <w:t xml:space="preserve"> shows the </w:t>
      </w:r>
      <w:del w:id="74" w:author="Editor  " w:date="2013-10-06T19:04:00Z">
        <w:r w:rsidRPr="006139FC" w:rsidDel="00CE4E86">
          <w:rPr>
            <w:lang w:val="en-US"/>
          </w:rPr>
          <w:delText xml:space="preserve">elements of the </w:delText>
        </w:r>
      </w:del>
      <w:del w:id="75" w:author="Editor  " w:date="2013-10-06T19:03:00Z">
        <w:r w:rsidRPr="006139FC" w:rsidDel="00CE4E86">
          <w:rPr>
            <w:lang w:val="en-US"/>
          </w:rPr>
          <w:delText>work-flow</w:delText>
        </w:r>
      </w:del>
      <w:ins w:id="76" w:author="Editor  " w:date="2013-10-06T19:03:00Z">
        <w:r w:rsidR="00CE4E86" w:rsidRPr="006139FC">
          <w:rPr>
            <w:lang w:val="en-US"/>
          </w:rPr>
          <w:t>workflow</w:t>
        </w:r>
      </w:ins>
      <w:r w:rsidRPr="006139FC">
        <w:rPr>
          <w:lang w:val="en-US"/>
        </w:rPr>
        <w:t xml:space="preserve"> </w:t>
      </w:r>
      <w:ins w:id="77" w:author="Editor  " w:date="2013-10-06T19:04:00Z">
        <w:r w:rsidR="00CE4E86" w:rsidRPr="006139FC">
          <w:rPr>
            <w:lang w:val="en-US"/>
          </w:rPr>
          <w:t xml:space="preserve">elements </w:t>
        </w:r>
      </w:ins>
      <w:r w:rsidRPr="006139FC">
        <w:rPr>
          <w:lang w:val="en-US"/>
        </w:rPr>
        <w:t xml:space="preserve">implemented </w:t>
      </w:r>
      <w:del w:id="78" w:author="Editor  " w:date="2013-10-06T19:04:00Z">
        <w:r w:rsidRPr="006139FC" w:rsidDel="00CE4E86">
          <w:rPr>
            <w:lang w:val="en-US"/>
          </w:rPr>
          <w:delText xml:space="preserve">by </w:delText>
        </w:r>
      </w:del>
      <w:ins w:id="79" w:author="Editor  " w:date="2013-10-06T19:04:00Z">
        <w:r w:rsidR="00CE4E86" w:rsidRPr="006139FC">
          <w:rPr>
            <w:lang w:val="en-US"/>
          </w:rPr>
          <w:t xml:space="preserve">using </w:t>
        </w:r>
      </w:ins>
      <w:del w:id="80" w:author="Editor  " w:date="2013-10-06T19:04:00Z">
        <w:r w:rsidRPr="006139FC" w:rsidDel="00CE4E86">
          <w:rPr>
            <w:lang w:val="en-US"/>
          </w:rPr>
          <w:delText>a large number of</w:delText>
        </w:r>
      </w:del>
      <w:ins w:id="81" w:author="Editor  " w:date="2013-10-06T19:04:00Z">
        <w:r w:rsidR="00CE4E86" w:rsidRPr="006139FC">
          <w:rPr>
            <w:lang w:val="en-US"/>
          </w:rPr>
          <w:t>numerous</w:t>
        </w:r>
      </w:ins>
      <w:r w:rsidRPr="006139FC">
        <w:rPr>
          <w:lang w:val="en-US"/>
        </w:rPr>
        <w:t xml:space="preserve"> MATLAB</w:t>
      </w:r>
      <w:r w:rsidR="001D493E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functions. Functions from MRST at SINTEF and the stochastic tools </w:t>
      </w:r>
      <w:del w:id="82" w:author="Editor  " w:date="2013-10-06T19:05:00Z">
        <w:r w:rsidRPr="006139FC" w:rsidDel="003E4F94">
          <w:rPr>
            <w:lang w:val="en-US"/>
          </w:rPr>
          <w:delText xml:space="preserve">of </w:delText>
        </w:r>
      </w:del>
      <w:ins w:id="83" w:author="Editor  " w:date="2013-10-06T19:05:00Z">
        <w:r w:rsidR="003E4F94" w:rsidRPr="006139FC">
          <w:rPr>
            <w:lang w:val="en-US"/>
          </w:rPr>
          <w:t xml:space="preserve">from the </w:t>
        </w:r>
      </w:ins>
      <w:r w:rsidRPr="006139FC">
        <w:rPr>
          <w:lang w:val="en-US"/>
        </w:rPr>
        <w:t xml:space="preserve">SIMTECH group </w:t>
      </w:r>
      <w:del w:id="84" w:author="Editor  " w:date="2013-10-06T19:05:00Z">
        <w:r w:rsidRPr="006139FC" w:rsidDel="003E4F94">
          <w:rPr>
            <w:lang w:val="en-US"/>
          </w:rPr>
          <w:delText xml:space="preserve">in </w:delText>
        </w:r>
      </w:del>
      <w:ins w:id="85" w:author="Editor  " w:date="2013-10-06T19:05:00Z">
        <w:r w:rsidR="003E4F94" w:rsidRPr="006139FC">
          <w:rPr>
            <w:lang w:val="en-US"/>
          </w:rPr>
          <w:t xml:space="preserve">at </w:t>
        </w:r>
      </w:ins>
      <w:r w:rsidRPr="006139FC">
        <w:rPr>
          <w:lang w:val="en-US"/>
        </w:rPr>
        <w:t>Stuttgart</w:t>
      </w:r>
      <w:r w:rsidR="001D493E" w:rsidRPr="006139FC">
        <w:rPr>
          <w:lang w:val="en-US"/>
        </w:rPr>
        <w:t xml:space="preserve"> </w:t>
      </w:r>
      <w:del w:id="86" w:author="Editor  " w:date="2013-10-06T19:05:00Z">
        <w:r w:rsidRPr="006139FC" w:rsidDel="003E4F94">
          <w:rPr>
            <w:lang w:val="en-US"/>
          </w:rPr>
          <w:delText xml:space="preserve">university </w:delText>
        </w:r>
      </w:del>
      <w:ins w:id="87" w:author="Editor  " w:date="2013-10-06T19:05:00Z">
        <w:r w:rsidR="003E4F94" w:rsidRPr="006139FC">
          <w:rPr>
            <w:lang w:val="en-US"/>
          </w:rPr>
          <w:t xml:space="preserve">University </w:t>
        </w:r>
      </w:ins>
      <w:r w:rsidRPr="006139FC">
        <w:rPr>
          <w:lang w:val="en-US"/>
        </w:rPr>
        <w:t xml:space="preserve">are utilized and merged into the </w:t>
      </w:r>
      <w:del w:id="88" w:author="Editor  " w:date="2013-10-06T19:05:00Z">
        <w:r w:rsidRPr="006139FC" w:rsidDel="003E4F94">
          <w:rPr>
            <w:lang w:val="en-US"/>
          </w:rPr>
          <w:delText>work-flow</w:delText>
        </w:r>
      </w:del>
      <w:ins w:id="89" w:author="Editor  " w:date="2013-10-06T19:05:00Z">
        <w:r w:rsidR="003E4F94" w:rsidRPr="006139FC">
          <w:rPr>
            <w:lang w:val="en-US"/>
          </w:rPr>
          <w:t>workflow</w:t>
        </w:r>
      </w:ins>
      <w:r w:rsidRPr="006139FC">
        <w:rPr>
          <w:lang w:val="en-US"/>
        </w:rPr>
        <w:t xml:space="preserve">. The </w:t>
      </w:r>
      <w:ins w:id="90" w:author="Editor  " w:date="2013-10-06T19:05:00Z">
        <w:r w:rsidR="003E4F94" w:rsidRPr="006139FC">
          <w:rPr>
            <w:lang w:val="en-US"/>
          </w:rPr>
          <w:t xml:space="preserve">workflow </w:t>
        </w:r>
      </w:ins>
      <w:r w:rsidRPr="006139FC">
        <w:rPr>
          <w:lang w:val="en-US"/>
        </w:rPr>
        <w:t xml:space="preserve">design is </w:t>
      </w:r>
      <w:ins w:id="91" w:author="Editor  " w:date="2013-10-06T19:05:00Z">
        <w:r w:rsidR="003E4F94" w:rsidRPr="006139FC">
          <w:rPr>
            <w:lang w:val="en-US"/>
          </w:rPr>
          <w:t>constructed to be</w:t>
        </w:r>
      </w:ins>
      <w:del w:id="92" w:author="Editor  " w:date="2013-10-06T19:05:00Z">
        <w:r w:rsidRPr="006139FC" w:rsidDel="003E4F94">
          <w:rPr>
            <w:lang w:val="en-US"/>
          </w:rPr>
          <w:delText>made such that the work-flow is</w:delText>
        </w:r>
      </w:del>
      <w:r w:rsidR="001D493E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flexible and general. Some research </w:t>
      </w:r>
      <w:ins w:id="93" w:author="Editor  " w:date="2013-10-06T19:06:00Z">
        <w:r w:rsidR="007314B4" w:rsidRPr="006139FC">
          <w:rPr>
            <w:lang w:val="en-US"/>
          </w:rPr>
          <w:t xml:space="preserve">at SINTEF </w:t>
        </w:r>
      </w:ins>
      <w:r w:rsidRPr="006139FC">
        <w:rPr>
          <w:lang w:val="en-US"/>
        </w:rPr>
        <w:t xml:space="preserve">has been </w:t>
      </w:r>
      <w:del w:id="94" w:author="Editor  " w:date="2013-10-06T19:06:00Z">
        <w:r w:rsidRPr="006139FC" w:rsidDel="007314B4">
          <w:rPr>
            <w:lang w:val="en-US"/>
          </w:rPr>
          <w:delText xml:space="preserve">done </w:delText>
        </w:r>
      </w:del>
      <w:ins w:id="95" w:author="Editor  " w:date="2013-10-06T19:06:00Z">
        <w:r w:rsidR="007314B4" w:rsidRPr="006139FC">
          <w:rPr>
            <w:lang w:val="en-US"/>
          </w:rPr>
          <w:t xml:space="preserve">performed by </w:t>
        </w:r>
      </w:ins>
      <w:del w:id="96" w:author="Editor  " w:date="2013-10-06T19:06:00Z">
        <w:r w:rsidRPr="006139FC" w:rsidDel="007314B4">
          <w:rPr>
            <w:lang w:val="en-US"/>
          </w:rPr>
          <w:delText xml:space="preserve">by </w:delText>
        </w:r>
      </w:del>
      <w:r w:rsidRPr="006139FC">
        <w:rPr>
          <w:lang w:val="en-US"/>
        </w:rPr>
        <w:t>replacing the commercial simulator with in</w:t>
      </w:r>
      <w:r w:rsidR="001D493E" w:rsidRPr="006139FC">
        <w:rPr>
          <w:lang w:val="en-US"/>
        </w:rPr>
        <w:t>-</w:t>
      </w:r>
      <w:r w:rsidRPr="006139FC">
        <w:rPr>
          <w:lang w:val="en-US"/>
        </w:rPr>
        <w:t>house</w:t>
      </w:r>
      <w:r w:rsidR="001D493E" w:rsidRPr="006139FC">
        <w:rPr>
          <w:lang w:val="en-US"/>
        </w:rPr>
        <w:t xml:space="preserve"> </w:t>
      </w:r>
      <w:r w:rsidRPr="006139FC">
        <w:rPr>
          <w:lang w:val="en-US"/>
        </w:rPr>
        <w:t>simulators</w:t>
      </w:r>
      <w:del w:id="97" w:author="Editor  " w:date="2013-10-06T19:06:00Z">
        <w:r w:rsidRPr="006139FC" w:rsidDel="007314B4">
          <w:rPr>
            <w:lang w:val="en-US"/>
          </w:rPr>
          <w:delText xml:space="preserve"> at SINTEF,</w:delText>
        </w:r>
      </w:del>
      <w:ins w:id="98" w:author="Editor  " w:date="2013-10-06T19:06:00Z">
        <w:r w:rsidR="007314B4" w:rsidRPr="006139FC">
          <w:rPr>
            <w:lang w:val="en-US"/>
          </w:rPr>
          <w:t>.</w:t>
        </w:r>
      </w:ins>
      <w:r w:rsidRPr="006139FC">
        <w:rPr>
          <w:lang w:val="en-US"/>
        </w:rPr>
        <w:t xml:space="preserve"> </w:t>
      </w:r>
      <w:ins w:id="99" w:author="Editor  " w:date="2013-10-06T19:06:00Z">
        <w:r w:rsidR="007314B4" w:rsidRPr="006139FC">
          <w:rPr>
            <w:lang w:val="en-US"/>
          </w:rPr>
          <w:t xml:space="preserve">However, </w:t>
        </w:r>
      </w:ins>
      <w:del w:id="100" w:author="Editor  " w:date="2013-10-06T19:06:00Z">
        <w:r w:rsidRPr="006139FC" w:rsidDel="007314B4">
          <w:rPr>
            <w:lang w:val="en-US"/>
          </w:rPr>
          <w:delText xml:space="preserve">but </w:delText>
        </w:r>
      </w:del>
      <w:r w:rsidRPr="006139FC">
        <w:rPr>
          <w:lang w:val="en-US"/>
        </w:rPr>
        <w:t xml:space="preserve">the main study </w:t>
      </w:r>
      <w:del w:id="101" w:author="Editor  " w:date="2013-10-06T19:06:00Z">
        <w:r w:rsidRPr="006139FC" w:rsidDel="007314B4">
          <w:rPr>
            <w:lang w:val="en-US"/>
          </w:rPr>
          <w:delText xml:space="preserve">was </w:delText>
        </w:r>
      </w:del>
      <w:ins w:id="102" w:author="Editor  " w:date="2013-10-06T19:06:00Z">
        <w:r w:rsidR="007314B4" w:rsidRPr="006139FC">
          <w:rPr>
            <w:lang w:val="en-US"/>
          </w:rPr>
          <w:t xml:space="preserve">is </w:t>
        </w:r>
      </w:ins>
      <w:r w:rsidRPr="006139FC">
        <w:rPr>
          <w:lang w:val="en-US"/>
        </w:rPr>
        <w:t>performed using a commercial standard simulator.</w:t>
      </w:r>
    </w:p>
    <w:p w14:paraId="72B98939" w14:textId="77777777" w:rsidR="00700C1F" w:rsidRPr="006139FC" w:rsidRDefault="00700C1F" w:rsidP="001D493E">
      <w:pPr>
        <w:pStyle w:val="Heading2"/>
        <w:jc w:val="both"/>
        <w:rPr>
          <w:lang w:val="en-US"/>
        </w:rPr>
      </w:pPr>
      <w:r w:rsidRPr="006139FC">
        <w:rPr>
          <w:lang w:val="en-US"/>
        </w:rPr>
        <w:t>Generic application of results</w:t>
      </w:r>
    </w:p>
    <w:p w14:paraId="52D248DE" w14:textId="09A53ACF" w:rsidR="00700C1F" w:rsidRPr="006139FC" w:rsidRDefault="00700C1F" w:rsidP="00A5226C">
      <w:pPr>
        <w:jc w:val="both"/>
        <w:rPr>
          <w:lang w:val="en-US"/>
        </w:rPr>
      </w:pPr>
      <w:r w:rsidRPr="006139FC">
        <w:rPr>
          <w:lang w:val="en-US"/>
        </w:rPr>
        <w:t>We rank the most influential geological parameters</w:t>
      </w:r>
      <w:r w:rsidR="00A5226C" w:rsidRPr="006139FC">
        <w:rPr>
          <w:lang w:val="en-US"/>
        </w:rPr>
        <w:t xml:space="preserve"> for early stages of CO2 storage operations.</w:t>
      </w:r>
      <w:r w:rsidRPr="006139FC">
        <w:rPr>
          <w:lang w:val="en-US"/>
        </w:rPr>
        <w:t xml:space="preserve"> The demonstrated </w:t>
      </w:r>
      <w:del w:id="103" w:author="Editor  " w:date="2013-10-06T19:07:00Z">
        <w:r w:rsidRPr="006139FC" w:rsidDel="00185594">
          <w:rPr>
            <w:lang w:val="en-US"/>
          </w:rPr>
          <w:delText>work-flow</w:delText>
        </w:r>
      </w:del>
      <w:ins w:id="104" w:author="Editor  " w:date="2013-10-06T19:07:00Z">
        <w:r w:rsidR="00185594" w:rsidRPr="006139FC">
          <w:rPr>
            <w:lang w:val="en-US"/>
          </w:rPr>
          <w:t>workflow</w:t>
        </w:r>
      </w:ins>
      <w:r w:rsidRPr="006139FC">
        <w:rPr>
          <w:lang w:val="en-US"/>
        </w:rPr>
        <w:t xml:space="preserve"> can be used in any</w:t>
      </w:r>
      <w:r w:rsidR="00A22352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study concerning the site selection and early stages of </w:t>
      </w:r>
      <w:r w:rsidR="00A5226C" w:rsidRPr="006139FC">
        <w:rPr>
          <w:lang w:val="en-US"/>
        </w:rPr>
        <w:t xml:space="preserve">geological </w:t>
      </w:r>
      <w:r w:rsidRPr="006139FC">
        <w:rPr>
          <w:lang w:val="en-US"/>
        </w:rPr>
        <w:t>CO2 storage. However, there are some limitations</w:t>
      </w:r>
      <w:r w:rsidR="001D493E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in our presentation of the </w:t>
      </w:r>
      <w:del w:id="105" w:author="Editor  " w:date="2013-10-06T19:07:00Z">
        <w:r w:rsidRPr="006139FC" w:rsidDel="00185594">
          <w:rPr>
            <w:lang w:val="en-US"/>
          </w:rPr>
          <w:delText>work-flow</w:delText>
        </w:r>
      </w:del>
      <w:ins w:id="106" w:author="Editor  " w:date="2013-10-06T19:07:00Z">
        <w:r w:rsidR="00185594" w:rsidRPr="006139FC">
          <w:rPr>
            <w:lang w:val="en-US"/>
          </w:rPr>
          <w:t>workflow</w:t>
        </w:r>
      </w:ins>
      <w:r w:rsidRPr="006139FC">
        <w:rPr>
          <w:lang w:val="en-US"/>
        </w:rPr>
        <w:t xml:space="preserve"> that </w:t>
      </w:r>
      <w:del w:id="107" w:author="Editor  " w:date="2013-10-06T19:07:00Z">
        <w:r w:rsidRPr="006139FC" w:rsidDel="00185594">
          <w:rPr>
            <w:lang w:val="en-US"/>
          </w:rPr>
          <w:delText>need to</w:delText>
        </w:r>
      </w:del>
      <w:ins w:id="108" w:author="Editor  " w:date="2013-10-06T19:07:00Z">
        <w:r w:rsidR="00185594" w:rsidRPr="006139FC">
          <w:rPr>
            <w:lang w:val="en-US"/>
          </w:rPr>
          <w:t>must</w:t>
        </w:r>
      </w:ins>
      <w:r w:rsidRPr="006139FC">
        <w:rPr>
          <w:lang w:val="en-US"/>
        </w:rPr>
        <w:t xml:space="preserve"> be considered when this </w:t>
      </w:r>
      <w:del w:id="109" w:author="Editor  " w:date="2013-10-06T19:07:00Z">
        <w:r w:rsidRPr="006139FC" w:rsidDel="00185594">
          <w:rPr>
            <w:lang w:val="en-US"/>
          </w:rPr>
          <w:delText>work is to be consulted for</w:delText>
        </w:r>
      </w:del>
      <w:ins w:id="110" w:author="Editor  " w:date="2013-10-06T19:07:00Z">
        <w:r w:rsidR="00185594" w:rsidRPr="006139FC">
          <w:rPr>
            <w:lang w:val="en-US"/>
          </w:rPr>
          <w:t>work is applied in</w:t>
        </w:r>
      </w:ins>
      <w:del w:id="111" w:author="Editor  " w:date="2013-10-06T19:07:00Z">
        <w:r w:rsidR="001D493E" w:rsidRPr="006139FC" w:rsidDel="00185594">
          <w:rPr>
            <w:lang w:val="en-US"/>
          </w:rPr>
          <w:delText xml:space="preserve"> </w:delText>
        </w:r>
        <w:r w:rsidRPr="006139FC" w:rsidDel="00185594">
          <w:rPr>
            <w:lang w:val="en-US"/>
          </w:rPr>
          <w:delText>any</w:delText>
        </w:r>
      </w:del>
      <w:r w:rsidRPr="006139FC">
        <w:rPr>
          <w:lang w:val="en-US"/>
        </w:rPr>
        <w:t xml:space="preserve"> similar </w:t>
      </w:r>
      <w:del w:id="112" w:author="Editor  " w:date="2013-10-06T19:07:00Z">
        <w:r w:rsidRPr="006139FC" w:rsidDel="00185594">
          <w:rPr>
            <w:lang w:val="en-US"/>
          </w:rPr>
          <w:delText>study</w:delText>
        </w:r>
      </w:del>
      <w:ins w:id="113" w:author="Editor  " w:date="2013-10-06T19:07:00Z">
        <w:r w:rsidR="00185594" w:rsidRPr="006139FC">
          <w:rPr>
            <w:lang w:val="en-US"/>
          </w:rPr>
          <w:t>studies</w:t>
        </w:r>
      </w:ins>
      <w:r w:rsidRPr="006139FC">
        <w:rPr>
          <w:lang w:val="en-US"/>
        </w:rPr>
        <w:t>.</w:t>
      </w:r>
    </w:p>
    <w:p w14:paraId="68423B8C" w14:textId="7556DA77" w:rsidR="00700C1F" w:rsidRPr="006139FC" w:rsidRDefault="00185A9D" w:rsidP="001D493E">
      <w:pPr>
        <w:jc w:val="both"/>
        <w:rPr>
          <w:lang w:val="en-US"/>
        </w:rPr>
      </w:pPr>
      <w:ins w:id="114" w:author="Editor  " w:date="2013-10-06T19:07:00Z">
        <w:r w:rsidRPr="006139FC">
          <w:rPr>
            <w:lang w:val="en-US"/>
          </w:rPr>
          <w:t xml:space="preserve">The </w:t>
        </w:r>
      </w:ins>
      <w:del w:id="115" w:author="Editor  " w:date="2013-10-06T19:07:00Z">
        <w:r w:rsidR="00700C1F" w:rsidRPr="006139FC" w:rsidDel="00185A9D">
          <w:rPr>
            <w:lang w:val="en-US"/>
          </w:rPr>
          <w:delText xml:space="preserve">First </w:delText>
        </w:r>
      </w:del>
      <w:ins w:id="116" w:author="Editor  " w:date="2013-10-06T19:07:00Z">
        <w:r w:rsidRPr="006139FC">
          <w:rPr>
            <w:lang w:val="en-US"/>
          </w:rPr>
          <w:t xml:space="preserve">first </w:t>
        </w:r>
      </w:ins>
      <w:r w:rsidR="00700C1F" w:rsidRPr="006139FC">
        <w:rPr>
          <w:lang w:val="en-US"/>
        </w:rPr>
        <w:t>limitation is the SAIGUP model size. CO2 storage studies require</w:t>
      </w:r>
      <w:del w:id="117" w:author="Editor  " w:date="2013-10-06T19:07:00Z">
        <w:r w:rsidR="00700C1F" w:rsidRPr="006139FC" w:rsidDel="00185A9D">
          <w:rPr>
            <w:lang w:val="en-US"/>
          </w:rPr>
          <w:delText>s</w:delText>
        </w:r>
      </w:del>
      <w:r w:rsidR="00700C1F" w:rsidRPr="006139FC">
        <w:rPr>
          <w:lang w:val="en-US"/>
        </w:rPr>
        <w:t xml:space="preserve"> large models that can</w:t>
      </w:r>
      <w:r w:rsidR="001D493E" w:rsidRPr="006139FC">
        <w:rPr>
          <w:lang w:val="en-US"/>
        </w:rPr>
        <w:t xml:space="preserve"> </w:t>
      </w:r>
      <w:r w:rsidR="00700C1F" w:rsidRPr="006139FC">
        <w:rPr>
          <w:lang w:val="en-US"/>
        </w:rPr>
        <w:t>cover the CO2 spatial traveling extent</w:t>
      </w:r>
      <w:del w:id="118" w:author="Editor  " w:date="2013-10-06T19:08:00Z">
        <w:r w:rsidR="00700C1F" w:rsidRPr="006139FC" w:rsidDel="00185A9D">
          <w:rPr>
            <w:lang w:val="en-US"/>
          </w:rPr>
          <w:delText>s</w:delText>
        </w:r>
      </w:del>
      <w:r w:rsidR="00700C1F" w:rsidRPr="006139FC">
        <w:rPr>
          <w:lang w:val="en-US"/>
        </w:rPr>
        <w:t xml:space="preserve"> within the aquifer. Therefore, our study is limited to the domain</w:t>
      </w:r>
      <w:r w:rsidR="001D493E" w:rsidRPr="006139FC">
        <w:rPr>
          <w:lang w:val="en-US"/>
        </w:rPr>
        <w:t xml:space="preserve"> </w:t>
      </w:r>
      <w:r w:rsidR="00700C1F" w:rsidRPr="006139FC">
        <w:rPr>
          <w:lang w:val="en-US"/>
        </w:rPr>
        <w:t>around the injector.</w:t>
      </w:r>
    </w:p>
    <w:p w14:paraId="4FF34DF7" w14:textId="77777777" w:rsidR="008571F3" w:rsidRPr="006139FC" w:rsidRDefault="008571F3" w:rsidP="008571F3">
      <w:pPr>
        <w:keepNext/>
        <w:jc w:val="center"/>
        <w:rPr>
          <w:lang w:val="en-US"/>
        </w:rPr>
      </w:pPr>
      <w:r w:rsidRPr="006139FC">
        <w:rPr>
          <w:lang w:val="en-US"/>
        </w:rPr>
        <w:lastRenderedPageBreak/>
        <w:drawing>
          <wp:inline distT="0" distB="0" distL="0" distR="0" wp14:anchorId="5105CD58" wp14:editId="66A394A3">
            <wp:extent cx="2846363" cy="23912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6363" cy="239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C9FB" w14:textId="481223A2" w:rsidR="008571F3" w:rsidRPr="006139FC" w:rsidRDefault="008571F3" w:rsidP="008571F3">
      <w:pPr>
        <w:pStyle w:val="Caption"/>
        <w:jc w:val="center"/>
        <w:rPr>
          <w:lang w:val="en-US"/>
        </w:rPr>
      </w:pPr>
      <w:r w:rsidRPr="006139FC">
        <w:rPr>
          <w:lang w:val="en-US"/>
        </w:rPr>
        <w:t xml:space="preserve">Figure </w:t>
      </w:r>
      <w:r w:rsidRPr="006139FC">
        <w:rPr>
          <w:lang w:val="en-US"/>
        </w:rPr>
        <w:fldChar w:fldCharType="begin"/>
      </w:r>
      <w:r w:rsidRPr="006139FC">
        <w:rPr>
          <w:lang w:val="en-US"/>
        </w:rPr>
        <w:instrText xml:space="preserve"> SEQ Figure \* ARABIC </w:instrText>
      </w:r>
      <w:r w:rsidRPr="006139FC">
        <w:rPr>
          <w:lang w:val="en-US"/>
        </w:rPr>
        <w:fldChar w:fldCharType="separate"/>
      </w:r>
      <w:r w:rsidRPr="006139FC">
        <w:rPr>
          <w:lang w:val="en-US"/>
        </w:rPr>
        <w:t>1</w:t>
      </w:r>
      <w:r w:rsidRPr="006139FC">
        <w:rPr>
          <w:lang w:val="en-US"/>
        </w:rPr>
        <w:fldChar w:fldCharType="end"/>
      </w:r>
      <w:r w:rsidRPr="006139FC">
        <w:rPr>
          <w:lang w:val="en-US"/>
        </w:rPr>
        <w:t>: Flow</w:t>
      </w:r>
      <w:del w:id="119" w:author="Editor  " w:date="2013-10-06T19:16:00Z">
        <w:r w:rsidRPr="006139FC" w:rsidDel="00AA0887">
          <w:rPr>
            <w:lang w:val="en-US"/>
          </w:rPr>
          <w:delText>-</w:delText>
        </w:r>
      </w:del>
      <w:r w:rsidRPr="006139FC">
        <w:rPr>
          <w:lang w:val="en-US"/>
        </w:rPr>
        <w:t>chart of work</w:t>
      </w:r>
      <w:del w:id="120" w:author="Editor  " w:date="2013-10-06T19:17:00Z">
        <w:r w:rsidRPr="006139FC" w:rsidDel="00AA0887">
          <w:rPr>
            <w:lang w:val="en-US"/>
          </w:rPr>
          <w:delText xml:space="preserve"> process </w:delText>
        </w:r>
      </w:del>
      <w:ins w:id="121" w:author="Editor  " w:date="2013-10-06T19:17:00Z">
        <w:r w:rsidR="00AA0887" w:rsidRPr="006139FC">
          <w:rPr>
            <w:lang w:val="en-US"/>
          </w:rPr>
          <w:t xml:space="preserve">flow </w:t>
        </w:r>
      </w:ins>
      <w:r w:rsidRPr="006139FC">
        <w:rPr>
          <w:lang w:val="en-US"/>
        </w:rPr>
        <w:t>implemented in an automated procedure.</w:t>
      </w:r>
    </w:p>
    <w:p w14:paraId="3A0B8670" w14:textId="742E5C51" w:rsidR="00700C1F" w:rsidRPr="006139FC" w:rsidRDefault="00700C1F" w:rsidP="008571F3">
      <w:pPr>
        <w:jc w:val="center"/>
        <w:rPr>
          <w:lang w:val="en-US"/>
        </w:rPr>
      </w:pPr>
      <w:r w:rsidRPr="006139FC">
        <w:rPr>
          <w:lang w:val="en-US"/>
        </w:rPr>
        <w:t xml:space="preserve">An over-pressurized injection can introduce breakings in the sealing cap-rock that is </w:t>
      </w:r>
      <w:del w:id="122" w:author="Editor  " w:date="2013-10-06T19:18:00Z">
        <w:r w:rsidRPr="006139FC" w:rsidDel="00AA0887">
          <w:rPr>
            <w:lang w:val="en-US"/>
          </w:rPr>
          <w:delText>aimed to be</w:delText>
        </w:r>
        <w:r w:rsidR="008E7A29" w:rsidRPr="006139FC" w:rsidDel="00AA0887">
          <w:rPr>
            <w:lang w:val="en-US"/>
          </w:rPr>
          <w:delText xml:space="preserve"> </w:delText>
        </w:r>
      </w:del>
      <w:r w:rsidRPr="006139FC">
        <w:rPr>
          <w:lang w:val="en-US"/>
        </w:rPr>
        <w:t xml:space="preserve">used for structural </w:t>
      </w:r>
      <w:ins w:id="123" w:author="Editor  " w:date="2013-10-06T19:18:00Z">
        <w:r w:rsidR="00AA0887" w:rsidRPr="006139FC">
          <w:rPr>
            <w:lang w:val="en-US"/>
          </w:rPr>
          <w:t xml:space="preserve">CO2 </w:t>
        </w:r>
      </w:ins>
      <w:del w:id="124" w:author="Editor  " w:date="2013-10-06T19:32:00Z">
        <w:r w:rsidRPr="006139FC" w:rsidDel="0079134D">
          <w:rPr>
            <w:lang w:val="en-US"/>
          </w:rPr>
          <w:delText>s</w:delText>
        </w:r>
      </w:del>
      <w:r w:rsidRPr="006139FC">
        <w:rPr>
          <w:lang w:val="en-US"/>
        </w:rPr>
        <w:t>trapping</w:t>
      </w:r>
      <w:del w:id="125" w:author="Editor  " w:date="2013-10-06T19:18:00Z">
        <w:r w:rsidRPr="006139FC" w:rsidDel="00AA0887">
          <w:rPr>
            <w:lang w:val="en-US"/>
          </w:rPr>
          <w:delText xml:space="preserve"> of CO2 </w:delText>
        </w:r>
      </w:del>
      <w:r w:rsidRPr="006139FC">
        <w:rPr>
          <w:lang w:val="en-US"/>
        </w:rPr>
        <w:t xml:space="preserve">. It is more feasible to use </w:t>
      </w:r>
      <w:ins w:id="126" w:author="Editor  " w:date="2013-10-06T19:19:00Z">
        <w:r w:rsidR="00F63FCB" w:rsidRPr="006139FC">
          <w:rPr>
            <w:lang w:val="en-US"/>
          </w:rPr>
          <w:t xml:space="preserve">a </w:t>
        </w:r>
      </w:ins>
      <w:r w:rsidRPr="006139FC">
        <w:rPr>
          <w:lang w:val="en-US"/>
        </w:rPr>
        <w:t>minimum number of wells to minimize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the </w:t>
      </w:r>
      <w:ins w:id="127" w:author="Editor  " w:date="2013-10-06T19:19:00Z">
        <w:r w:rsidR="00F63FCB" w:rsidRPr="006139FC">
          <w:rPr>
            <w:lang w:val="en-US"/>
          </w:rPr>
          <w:t xml:space="preserve">project </w:t>
        </w:r>
      </w:ins>
      <w:r w:rsidRPr="006139FC">
        <w:rPr>
          <w:lang w:val="en-US"/>
        </w:rPr>
        <w:t xml:space="preserve">costs </w:t>
      </w:r>
      <w:del w:id="128" w:author="Editor  " w:date="2013-10-06T19:19:00Z">
        <w:r w:rsidRPr="006139FC" w:rsidDel="00F63FCB">
          <w:rPr>
            <w:lang w:val="en-US"/>
          </w:rPr>
          <w:delText xml:space="preserve">of the project </w:delText>
        </w:r>
      </w:del>
      <w:r w:rsidRPr="006139FC">
        <w:rPr>
          <w:lang w:val="en-US"/>
        </w:rPr>
        <w:t xml:space="preserve">and </w:t>
      </w:r>
      <w:del w:id="129" w:author="Editor  " w:date="2013-10-06T19:19:00Z">
        <w:r w:rsidRPr="006139FC" w:rsidDel="00F63FCB">
          <w:rPr>
            <w:lang w:val="en-US"/>
          </w:rPr>
          <w:delText xml:space="preserve">also </w:delText>
        </w:r>
      </w:del>
      <w:r w:rsidRPr="006139FC">
        <w:rPr>
          <w:lang w:val="en-US"/>
        </w:rPr>
        <w:t xml:space="preserve">the risk of CO2 leakage </w:t>
      </w:r>
      <w:del w:id="130" w:author="Editor  " w:date="2013-10-06T19:19:00Z">
        <w:r w:rsidRPr="006139FC" w:rsidDel="00F63FCB">
          <w:rPr>
            <w:lang w:val="en-US"/>
          </w:rPr>
          <w:delText xml:space="preserve">via </w:delText>
        </w:r>
      </w:del>
      <w:ins w:id="131" w:author="Editor  " w:date="2013-10-06T19:19:00Z">
        <w:r w:rsidR="00F63FCB" w:rsidRPr="006139FC">
          <w:rPr>
            <w:lang w:val="en-US"/>
          </w:rPr>
          <w:t xml:space="preserve">through </w:t>
        </w:r>
      </w:ins>
      <w:del w:id="132" w:author="Editor  " w:date="2013-10-06T19:19:00Z">
        <w:r w:rsidRPr="006139FC" w:rsidDel="00F63FCB">
          <w:rPr>
            <w:lang w:val="en-US"/>
          </w:rPr>
          <w:delText xml:space="preserve">drilled </w:delText>
        </w:r>
      </w:del>
      <w:ins w:id="133" w:author="Editor  " w:date="2013-10-06T19:19:00Z">
        <w:r w:rsidR="00F63FCB" w:rsidRPr="006139FC">
          <w:rPr>
            <w:lang w:val="en-US"/>
          </w:rPr>
          <w:t xml:space="preserve">abandoned </w:t>
        </w:r>
      </w:ins>
      <w:r w:rsidRPr="006139FC">
        <w:rPr>
          <w:lang w:val="en-US"/>
        </w:rPr>
        <w:t>wells</w:t>
      </w:r>
      <w:del w:id="134" w:author="Editor  " w:date="2013-10-06T19:19:00Z">
        <w:r w:rsidRPr="006139FC" w:rsidDel="00F63FCB">
          <w:rPr>
            <w:lang w:val="en-US"/>
          </w:rPr>
          <w:delText xml:space="preserve"> after they are abandoned</w:delText>
        </w:r>
      </w:del>
      <w:r w:rsidRPr="006139FC">
        <w:rPr>
          <w:lang w:val="en-US"/>
        </w:rPr>
        <w:t>.</w:t>
      </w:r>
      <w:r w:rsidR="00A5226C" w:rsidRPr="006139FC">
        <w:rPr>
          <w:lang w:val="en-US"/>
        </w:rPr>
        <w:t xml:space="preserve"> </w:t>
      </w:r>
      <w:r w:rsidRPr="006139FC">
        <w:rPr>
          <w:lang w:val="en-US"/>
        </w:rPr>
        <w:t>Therefor</w:t>
      </w:r>
      <w:r w:rsidR="008E7A29" w:rsidRPr="006139FC">
        <w:rPr>
          <w:lang w:val="en-US"/>
        </w:rPr>
        <w:t>e</w:t>
      </w:r>
      <w:r w:rsidRPr="006139FC">
        <w:rPr>
          <w:lang w:val="en-US"/>
        </w:rPr>
        <w:t>, a typical injection scenario include</w:t>
      </w:r>
      <w:ins w:id="135" w:author="Editor  " w:date="2013-10-06T19:19:00Z">
        <w:r w:rsidR="000F1334" w:rsidRPr="006139FC">
          <w:rPr>
            <w:lang w:val="en-US"/>
          </w:rPr>
          <w:t>s</w:t>
        </w:r>
      </w:ins>
      <w:r w:rsidRPr="006139FC">
        <w:rPr>
          <w:lang w:val="en-US"/>
        </w:rPr>
        <w:t xml:space="preserve"> </w:t>
      </w:r>
      <w:ins w:id="136" w:author="Editor  " w:date="2013-10-06T19:19:00Z">
        <w:r w:rsidR="000F1334" w:rsidRPr="006139FC">
          <w:rPr>
            <w:lang w:val="en-US"/>
          </w:rPr>
          <w:t xml:space="preserve">a </w:t>
        </w:r>
      </w:ins>
      <w:r w:rsidRPr="006139FC">
        <w:rPr>
          <w:lang w:val="en-US"/>
        </w:rPr>
        <w:t xml:space="preserve">few </w:t>
      </w:r>
      <w:del w:id="137" w:author="Editor  " w:date="2013-10-06T19:19:00Z">
        <w:r w:rsidRPr="006139FC" w:rsidDel="000F1334">
          <w:rPr>
            <w:lang w:val="en-US"/>
          </w:rPr>
          <w:delText xml:space="preserve">number of </w:delText>
        </w:r>
      </w:del>
      <w:r w:rsidRPr="006139FC">
        <w:rPr>
          <w:lang w:val="en-US"/>
        </w:rPr>
        <w:t>injectors with no production well to balance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the injection pressure. The elliptic nature of </w:t>
      </w:r>
      <w:ins w:id="138" w:author="Editor  " w:date="2013-10-06T19:19:00Z">
        <w:r w:rsidR="00C960E6" w:rsidRPr="006139FC">
          <w:rPr>
            <w:lang w:val="en-US"/>
          </w:rPr>
          <w:t xml:space="preserve">the </w:t>
        </w:r>
      </w:ins>
      <w:r w:rsidRPr="006139FC">
        <w:rPr>
          <w:lang w:val="en-US"/>
        </w:rPr>
        <w:t>pressure equation and the small compressibility of the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medium </w:t>
      </w:r>
      <w:del w:id="139" w:author="Editor  " w:date="2013-10-06T19:20:00Z">
        <w:r w:rsidRPr="006139FC" w:rsidDel="00C960E6">
          <w:rPr>
            <w:lang w:val="en-US"/>
          </w:rPr>
          <w:delText>result in</w:delText>
        </w:r>
      </w:del>
      <w:ins w:id="140" w:author="Editor  " w:date="2013-10-06T19:20:00Z">
        <w:r w:rsidR="00C960E6" w:rsidRPr="006139FC">
          <w:rPr>
            <w:lang w:val="en-US"/>
          </w:rPr>
          <w:t>produce</w:t>
        </w:r>
      </w:ins>
      <w:r w:rsidRPr="006139FC">
        <w:rPr>
          <w:lang w:val="en-US"/>
        </w:rPr>
        <w:t xml:space="preserve"> a large area influenced by </w:t>
      </w:r>
      <w:ins w:id="141" w:author="Editor  " w:date="2013-10-06T19:20:00Z">
        <w:r w:rsidR="00C960E6" w:rsidRPr="006139FC">
          <w:rPr>
            <w:lang w:val="en-US"/>
          </w:rPr>
          <w:t xml:space="preserve">the </w:t>
        </w:r>
      </w:ins>
      <w:r w:rsidRPr="006139FC">
        <w:rPr>
          <w:lang w:val="en-US"/>
        </w:rPr>
        <w:t>injection pressure. Therefor</w:t>
      </w:r>
      <w:r w:rsidR="008E7A29" w:rsidRPr="006139FC">
        <w:rPr>
          <w:lang w:val="en-US"/>
        </w:rPr>
        <w:t>e</w:t>
      </w:r>
      <w:r w:rsidRPr="006139FC">
        <w:rPr>
          <w:lang w:val="en-US"/>
        </w:rPr>
        <w:t xml:space="preserve">, </w:t>
      </w:r>
      <w:del w:id="142" w:author="Editor  " w:date="2013-10-06T19:20:00Z">
        <w:r w:rsidRPr="006139FC" w:rsidDel="00EB0521">
          <w:rPr>
            <w:lang w:val="en-US"/>
          </w:rPr>
          <w:delText xml:space="preserve">the </w:delText>
        </w:r>
      </w:del>
      <w:r w:rsidRPr="006139FC">
        <w:rPr>
          <w:lang w:val="en-US"/>
        </w:rPr>
        <w:t>pressure</w:t>
      </w:r>
      <w:del w:id="143" w:author="Editor  " w:date="2013-10-06T19:20:00Z">
        <w:r w:rsidRPr="006139FC" w:rsidDel="00EB0521">
          <w:rPr>
            <w:lang w:val="en-US"/>
          </w:rPr>
          <w:delText xml:space="preserve"> </w:delText>
        </w:r>
      </w:del>
      <w:ins w:id="144" w:author="Editor  " w:date="2013-10-06T19:20:00Z">
        <w:r w:rsidR="00EB0521" w:rsidRPr="006139FC">
          <w:rPr>
            <w:lang w:val="en-US"/>
          </w:rPr>
          <w:t>-</w:t>
        </w:r>
      </w:ins>
      <w:r w:rsidRPr="006139FC">
        <w:rPr>
          <w:lang w:val="en-US"/>
        </w:rPr>
        <w:t>related studies</w:t>
      </w:r>
      <w:r w:rsidR="008E7A29" w:rsidRPr="006139FC">
        <w:rPr>
          <w:lang w:val="en-US"/>
        </w:rPr>
        <w:t xml:space="preserve"> </w:t>
      </w:r>
      <w:del w:id="145" w:author="Editor  " w:date="2013-10-06T19:20:00Z">
        <w:r w:rsidRPr="006139FC" w:rsidDel="00EB0521">
          <w:rPr>
            <w:lang w:val="en-US"/>
          </w:rPr>
          <w:delText xml:space="preserve">need </w:delText>
        </w:r>
      </w:del>
      <w:ins w:id="146" w:author="Editor  " w:date="2013-10-06T19:20:00Z">
        <w:r w:rsidR="00EB0521" w:rsidRPr="006139FC">
          <w:rPr>
            <w:lang w:val="en-US"/>
          </w:rPr>
          <w:t xml:space="preserve">require </w:t>
        </w:r>
      </w:ins>
      <w:r w:rsidRPr="006139FC">
        <w:rPr>
          <w:lang w:val="en-US"/>
        </w:rPr>
        <w:t xml:space="preserve">a large </w:t>
      </w:r>
      <w:del w:id="147" w:author="Editor  " w:date="2013-10-06T19:21:00Z">
        <w:r w:rsidRPr="006139FC" w:rsidDel="00EB0521">
          <w:rPr>
            <w:lang w:val="en-US"/>
          </w:rPr>
          <w:delText xml:space="preserve">size of </w:delText>
        </w:r>
      </w:del>
      <w:r w:rsidRPr="006139FC">
        <w:rPr>
          <w:lang w:val="en-US"/>
        </w:rPr>
        <w:t xml:space="preserve">model </w:t>
      </w:r>
      <w:ins w:id="148" w:author="Editor  " w:date="2013-10-06T19:21:00Z">
        <w:r w:rsidR="00EB0521" w:rsidRPr="006139FC">
          <w:rPr>
            <w:lang w:val="en-US"/>
          </w:rPr>
          <w:t xml:space="preserve">domain </w:t>
        </w:r>
      </w:ins>
      <w:r w:rsidRPr="006139FC">
        <w:rPr>
          <w:lang w:val="en-US"/>
        </w:rPr>
        <w:t xml:space="preserve">to study the </w:t>
      </w:r>
      <w:del w:id="149" w:author="Editor  " w:date="2013-10-06T19:21:00Z">
        <w:r w:rsidRPr="006139FC" w:rsidDel="00EB0521">
          <w:rPr>
            <w:lang w:val="en-US"/>
          </w:rPr>
          <w:delText xml:space="preserve">influence </w:delText>
        </w:r>
      </w:del>
      <w:ins w:id="150" w:author="Editor  " w:date="2013-10-06T19:21:00Z">
        <w:r w:rsidR="00EB0521" w:rsidRPr="006139FC">
          <w:rPr>
            <w:lang w:val="en-US"/>
          </w:rPr>
          <w:t xml:space="preserve">effect </w:t>
        </w:r>
      </w:ins>
      <w:r w:rsidRPr="006139FC">
        <w:rPr>
          <w:lang w:val="en-US"/>
        </w:rPr>
        <w:t>of the impulse imposed by the injector on the entire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region connected to </w:t>
      </w:r>
      <w:del w:id="151" w:author="Editor  " w:date="2013-10-06T19:21:00Z">
        <w:r w:rsidRPr="006139FC" w:rsidDel="00EB0521">
          <w:rPr>
            <w:lang w:val="en-US"/>
          </w:rPr>
          <w:delText xml:space="preserve">that </w:delText>
        </w:r>
      </w:del>
      <w:ins w:id="152" w:author="Editor  " w:date="2013-10-06T19:21:00Z">
        <w:r w:rsidR="00EB0521" w:rsidRPr="006139FC">
          <w:rPr>
            <w:lang w:val="en-US"/>
          </w:rPr>
          <w:t xml:space="preserve">the </w:t>
        </w:r>
      </w:ins>
      <w:r w:rsidRPr="006139FC">
        <w:rPr>
          <w:lang w:val="en-US"/>
        </w:rPr>
        <w:t>impulse.</w:t>
      </w:r>
    </w:p>
    <w:p w14:paraId="673151E0" w14:textId="6D7C7C41" w:rsidR="00700C1F" w:rsidRPr="006139FC" w:rsidRDefault="00700C1F" w:rsidP="008E7A29">
      <w:pPr>
        <w:jc w:val="both"/>
        <w:rPr>
          <w:lang w:val="en-US"/>
        </w:rPr>
      </w:pPr>
      <w:r w:rsidRPr="006139FC">
        <w:rPr>
          <w:lang w:val="en-US"/>
        </w:rPr>
        <w:t xml:space="preserve">To overcome this limitation in the SAIGUP models, we exaggerated the </w:t>
      </w:r>
      <w:ins w:id="153" w:author="Editor  " w:date="2013-10-06T19:24:00Z">
        <w:r w:rsidR="00B90216" w:rsidRPr="006139FC">
          <w:rPr>
            <w:lang w:val="en-US"/>
          </w:rPr>
          <w:t xml:space="preserve">cell </w:t>
        </w:r>
      </w:ins>
      <w:r w:rsidRPr="006139FC">
        <w:rPr>
          <w:lang w:val="en-US"/>
        </w:rPr>
        <w:t>volume</w:t>
      </w:r>
      <w:ins w:id="154" w:author="Editor  " w:date="2013-10-06T19:24:00Z">
        <w:r w:rsidR="00B90216" w:rsidRPr="006139FC">
          <w:rPr>
            <w:lang w:val="en-US"/>
          </w:rPr>
          <w:t>s</w:t>
        </w:r>
      </w:ins>
      <w:r w:rsidRPr="006139FC">
        <w:rPr>
          <w:lang w:val="en-US"/>
        </w:rPr>
        <w:t xml:space="preserve"> </w:t>
      </w:r>
      <w:del w:id="155" w:author="Editor  " w:date="2013-10-06T19:24:00Z">
        <w:r w:rsidRPr="006139FC" w:rsidDel="00B90216">
          <w:rPr>
            <w:lang w:val="en-US"/>
          </w:rPr>
          <w:delText>of the cells in</w:delText>
        </w:r>
      </w:del>
      <w:ins w:id="156" w:author="Editor  " w:date="2013-10-06T19:24:00Z">
        <w:r w:rsidR="00B90216" w:rsidRPr="006139FC">
          <w:rPr>
            <w:lang w:val="en-US"/>
          </w:rPr>
          <w:t>at</w:t>
        </w:r>
      </w:ins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the </w:t>
      </w:r>
      <w:ins w:id="157" w:author="Editor  " w:date="2013-10-06T19:24:00Z">
        <w:r w:rsidR="00B90216" w:rsidRPr="006139FC">
          <w:rPr>
            <w:lang w:val="en-US"/>
          </w:rPr>
          <w:t xml:space="preserve">model </w:t>
        </w:r>
      </w:ins>
      <w:r w:rsidRPr="006139FC">
        <w:rPr>
          <w:lang w:val="en-US"/>
        </w:rPr>
        <w:t xml:space="preserve">boundaries </w:t>
      </w:r>
      <w:del w:id="158" w:author="Editor  " w:date="2013-10-06T19:24:00Z">
        <w:r w:rsidRPr="006139FC" w:rsidDel="00B90216">
          <w:rPr>
            <w:lang w:val="en-US"/>
          </w:rPr>
          <w:delText xml:space="preserve">of the model </w:delText>
        </w:r>
      </w:del>
      <w:r w:rsidRPr="006139FC">
        <w:rPr>
          <w:lang w:val="en-US"/>
        </w:rPr>
        <w:t>that are supposed to be open. The large pore volumes on the boundaries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avoid extreme pressure build-up </w:t>
      </w:r>
      <w:del w:id="159" w:author="Editor  " w:date="2013-10-06T19:24:00Z">
        <w:r w:rsidRPr="006139FC" w:rsidDel="002354CC">
          <w:rPr>
            <w:lang w:val="en-US"/>
          </w:rPr>
          <w:delText>due to</w:delText>
        </w:r>
      </w:del>
      <w:ins w:id="160" w:author="Editor  " w:date="2013-10-06T19:24:00Z">
        <w:r w:rsidR="002354CC" w:rsidRPr="006139FC">
          <w:rPr>
            <w:lang w:val="en-US"/>
          </w:rPr>
          <w:t>caused by</w:t>
        </w:r>
      </w:ins>
      <w:r w:rsidRPr="006139FC">
        <w:rPr>
          <w:lang w:val="en-US"/>
        </w:rPr>
        <w:t xml:space="preserve"> injecting in</w:t>
      </w:r>
      <w:ins w:id="161" w:author="Editor  " w:date="2013-10-06T19:24:00Z">
        <w:r w:rsidR="002354CC" w:rsidRPr="006139FC">
          <w:rPr>
            <w:lang w:val="en-US"/>
          </w:rPr>
          <w:t>to</w:t>
        </w:r>
      </w:ins>
      <w:r w:rsidRPr="006139FC">
        <w:rPr>
          <w:lang w:val="en-US"/>
        </w:rPr>
        <w:t xml:space="preserve"> a closed system. </w:t>
      </w:r>
      <w:del w:id="162" w:author="Editor  " w:date="2013-10-06T19:25:00Z">
        <w:r w:rsidRPr="006139FC" w:rsidDel="00191665">
          <w:rPr>
            <w:lang w:val="en-US"/>
          </w:rPr>
          <w:delText>On the other hand</w:delText>
        </w:r>
      </w:del>
      <w:ins w:id="163" w:author="Editor  " w:date="2013-10-06T19:25:00Z">
        <w:r w:rsidR="00191665" w:rsidRPr="006139FC">
          <w:rPr>
            <w:lang w:val="en-US"/>
          </w:rPr>
          <w:t>However</w:t>
        </w:r>
      </w:ins>
      <w:r w:rsidRPr="006139FC">
        <w:rPr>
          <w:lang w:val="en-US"/>
        </w:rPr>
        <w:t>, the study is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limited to the region near the well. </w:t>
      </w:r>
      <w:del w:id="164" w:author="Editor  " w:date="2013-10-06T19:25:00Z">
        <w:r w:rsidRPr="006139FC" w:rsidDel="00191665">
          <w:rPr>
            <w:lang w:val="en-US"/>
          </w:rPr>
          <w:delText xml:space="preserve">Since </w:delText>
        </w:r>
      </w:del>
      <w:ins w:id="165" w:author="Editor  " w:date="2013-10-06T19:25:00Z">
        <w:r w:rsidR="00191665" w:rsidRPr="006139FC">
          <w:rPr>
            <w:lang w:val="en-US"/>
          </w:rPr>
          <w:t xml:space="preserve">Because </w:t>
        </w:r>
      </w:ins>
      <w:r w:rsidRPr="006139FC">
        <w:rPr>
          <w:lang w:val="en-US"/>
        </w:rPr>
        <w:t xml:space="preserve">the high pressures </w:t>
      </w:r>
      <w:del w:id="166" w:author="Editor  " w:date="2013-10-06T19:25:00Z">
        <w:r w:rsidRPr="006139FC" w:rsidDel="00191665">
          <w:rPr>
            <w:lang w:val="en-US"/>
          </w:rPr>
          <w:delText>are happening</w:delText>
        </w:r>
      </w:del>
      <w:ins w:id="167" w:author="Editor  " w:date="2013-10-06T19:25:00Z">
        <w:r w:rsidR="00191665" w:rsidRPr="006139FC">
          <w:rPr>
            <w:lang w:val="en-US"/>
          </w:rPr>
          <w:t>occur</w:t>
        </w:r>
      </w:ins>
      <w:r w:rsidRPr="006139FC">
        <w:rPr>
          <w:lang w:val="en-US"/>
        </w:rPr>
        <w:t xml:space="preserve"> near the injector, </w:t>
      </w:r>
      <w:del w:id="168" w:author="Editor  " w:date="2013-10-06T19:25:00Z">
        <w:r w:rsidRPr="006139FC" w:rsidDel="00E544C6">
          <w:rPr>
            <w:lang w:val="en-US"/>
          </w:rPr>
          <w:delText xml:space="preserve">this </w:delText>
        </w:r>
      </w:del>
      <w:ins w:id="169" w:author="Editor  " w:date="2013-10-06T19:25:00Z">
        <w:r w:rsidR="00E544C6" w:rsidRPr="006139FC">
          <w:rPr>
            <w:lang w:val="en-US"/>
          </w:rPr>
          <w:t xml:space="preserve">it </w:t>
        </w:r>
      </w:ins>
      <w:r w:rsidRPr="006139FC">
        <w:rPr>
          <w:lang w:val="en-US"/>
        </w:rPr>
        <w:t>is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more interesting to study </w:t>
      </w:r>
      <w:del w:id="170" w:author="Editor  " w:date="2013-10-06T19:25:00Z">
        <w:r w:rsidRPr="006139FC" w:rsidDel="00E544C6">
          <w:rPr>
            <w:lang w:val="en-US"/>
          </w:rPr>
          <w:delText xml:space="preserve">for a </w:delText>
        </w:r>
      </w:del>
      <w:r w:rsidRPr="006139FC">
        <w:rPr>
          <w:lang w:val="en-US"/>
        </w:rPr>
        <w:t xml:space="preserve">pressure build-up around the well rather than </w:t>
      </w:r>
      <w:del w:id="171" w:author="Editor  " w:date="2013-10-06T19:25:00Z">
        <w:r w:rsidRPr="006139FC" w:rsidDel="00E544C6">
          <w:rPr>
            <w:lang w:val="en-US"/>
          </w:rPr>
          <w:delText xml:space="preserve">looking </w:delText>
        </w:r>
      </w:del>
      <w:ins w:id="172" w:author="Editor  " w:date="2013-10-06T19:25:00Z">
        <w:r w:rsidR="00E544C6" w:rsidRPr="006139FC">
          <w:rPr>
            <w:lang w:val="en-US"/>
          </w:rPr>
          <w:t>examining</w:t>
        </w:r>
      </w:ins>
      <w:del w:id="173" w:author="Editor  " w:date="2013-10-06T19:25:00Z">
        <w:r w:rsidRPr="006139FC" w:rsidDel="00E544C6">
          <w:rPr>
            <w:lang w:val="en-US"/>
          </w:rPr>
          <w:delText>at</w:delText>
        </w:r>
      </w:del>
      <w:r w:rsidRPr="006139FC">
        <w:rPr>
          <w:lang w:val="en-US"/>
        </w:rPr>
        <w:t xml:space="preserve"> the entire region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>influenced by the injection pressure.</w:t>
      </w:r>
    </w:p>
    <w:p w14:paraId="6A1EDA62" w14:textId="7DFA2824" w:rsidR="001D493E" w:rsidRPr="006139FC" w:rsidRDefault="00700C1F" w:rsidP="008E7A29">
      <w:pPr>
        <w:jc w:val="both"/>
        <w:rPr>
          <w:lang w:val="en-US"/>
        </w:rPr>
      </w:pPr>
      <w:r w:rsidRPr="006139FC">
        <w:rPr>
          <w:lang w:val="en-US"/>
        </w:rPr>
        <w:t>The pressure behavior is very sensitive to the way the boundaries are defined. In reality, there are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different </w:t>
      </w:r>
      <w:ins w:id="174" w:author="Editor  " w:date="2013-10-06T19:26:00Z">
        <w:r w:rsidR="00B8725E" w:rsidRPr="006139FC">
          <w:rPr>
            <w:lang w:val="en-US"/>
          </w:rPr>
          <w:t xml:space="preserve">aquifer </w:t>
        </w:r>
      </w:ins>
      <w:r w:rsidRPr="006139FC">
        <w:rPr>
          <w:lang w:val="en-US"/>
        </w:rPr>
        <w:t>systems</w:t>
      </w:r>
      <w:del w:id="175" w:author="Editor  " w:date="2013-10-06T19:26:00Z">
        <w:r w:rsidRPr="006139FC" w:rsidDel="00B8725E">
          <w:rPr>
            <w:lang w:val="en-US"/>
          </w:rPr>
          <w:delText xml:space="preserve"> of aquifers</w:delText>
        </w:r>
      </w:del>
      <w:r w:rsidRPr="006139FC">
        <w:rPr>
          <w:lang w:val="en-US"/>
        </w:rPr>
        <w:t xml:space="preserve">. Some </w:t>
      </w:r>
      <w:del w:id="176" w:author="Editor  " w:date="2013-10-06T19:26:00Z">
        <w:r w:rsidRPr="006139FC" w:rsidDel="00B8725E">
          <w:rPr>
            <w:lang w:val="en-US"/>
          </w:rPr>
          <w:delText>of them</w:delText>
        </w:r>
      </w:del>
      <w:ins w:id="177" w:author="Editor  " w:date="2013-10-06T19:26:00Z">
        <w:r w:rsidR="00B8725E" w:rsidRPr="006139FC">
          <w:rPr>
            <w:lang w:val="en-US"/>
          </w:rPr>
          <w:t>aquifers</w:t>
        </w:r>
      </w:ins>
      <w:r w:rsidRPr="006139FC">
        <w:rPr>
          <w:lang w:val="en-US"/>
        </w:rPr>
        <w:t xml:space="preserve"> are large with </w:t>
      </w:r>
      <w:del w:id="178" w:author="Editor  " w:date="2013-10-06T19:27:00Z">
        <w:r w:rsidRPr="006139FC" w:rsidDel="00B8725E">
          <w:rPr>
            <w:lang w:val="en-US"/>
          </w:rPr>
          <w:delText xml:space="preserve">huge </w:delText>
        </w:r>
      </w:del>
      <w:ins w:id="179" w:author="Editor  " w:date="2013-10-06T19:27:00Z">
        <w:r w:rsidR="00B8725E" w:rsidRPr="006139FC">
          <w:rPr>
            <w:lang w:val="en-US"/>
          </w:rPr>
          <w:t xml:space="preserve">very large </w:t>
        </w:r>
      </w:ins>
      <w:r w:rsidRPr="006139FC">
        <w:rPr>
          <w:lang w:val="en-US"/>
        </w:rPr>
        <w:t>pore</w:t>
      </w:r>
      <w:ins w:id="180" w:author="Editor  " w:date="2013-10-06T19:27:00Z">
        <w:r w:rsidR="00B8725E" w:rsidRPr="006139FC">
          <w:rPr>
            <w:lang w:val="en-US"/>
          </w:rPr>
          <w:t xml:space="preserve"> </w:t>
        </w:r>
      </w:ins>
      <w:del w:id="181" w:author="Editor  " w:date="2013-10-06T19:27:00Z">
        <w:r w:rsidRPr="006139FC" w:rsidDel="00B8725E">
          <w:rPr>
            <w:lang w:val="en-US"/>
          </w:rPr>
          <w:delText>-</w:delText>
        </w:r>
      </w:del>
      <w:r w:rsidRPr="006139FC">
        <w:rPr>
          <w:lang w:val="en-US"/>
        </w:rPr>
        <w:t>volumes. To model these aquifers,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we can use smaller </w:t>
      </w:r>
      <w:del w:id="182" w:author="Editor  " w:date="2013-10-06T19:26:00Z">
        <w:r w:rsidRPr="006139FC" w:rsidDel="00B8725E">
          <w:rPr>
            <w:lang w:val="en-US"/>
          </w:rPr>
          <w:delText xml:space="preserve">size </w:delText>
        </w:r>
      </w:del>
      <w:r w:rsidRPr="006139FC">
        <w:rPr>
          <w:lang w:val="en-US"/>
        </w:rPr>
        <w:t>model</w:t>
      </w:r>
      <w:ins w:id="183" w:author="Editor  " w:date="2013-10-06T19:26:00Z">
        <w:r w:rsidR="00B8725E" w:rsidRPr="006139FC">
          <w:rPr>
            <w:lang w:val="en-US"/>
          </w:rPr>
          <w:t xml:space="preserve"> domains</w:t>
        </w:r>
      </w:ins>
      <w:del w:id="184" w:author="Editor  " w:date="2013-10-06T19:26:00Z">
        <w:r w:rsidRPr="006139FC" w:rsidDel="00B8725E">
          <w:rPr>
            <w:lang w:val="en-US"/>
          </w:rPr>
          <w:delText>s</w:delText>
        </w:r>
      </w:del>
      <w:r w:rsidRPr="006139FC">
        <w:rPr>
          <w:lang w:val="en-US"/>
        </w:rPr>
        <w:t xml:space="preserve"> with open boundaries. However, some aquifers are medium and small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>in size. To model these aquifers, we can assume semi-close</w:t>
      </w:r>
      <w:ins w:id="185" w:author="Editor  " w:date="2013-10-06T19:27:00Z">
        <w:r w:rsidR="00B8725E" w:rsidRPr="006139FC">
          <w:rPr>
            <w:lang w:val="en-US"/>
          </w:rPr>
          <w:t>d</w:t>
        </w:r>
      </w:ins>
      <w:r w:rsidRPr="006139FC">
        <w:rPr>
          <w:lang w:val="en-US"/>
        </w:rPr>
        <w:t xml:space="preserve"> and close</w:t>
      </w:r>
      <w:ins w:id="186" w:author="Editor  " w:date="2013-10-06T19:27:00Z">
        <w:r w:rsidR="00B8725E" w:rsidRPr="006139FC">
          <w:rPr>
            <w:lang w:val="en-US"/>
          </w:rPr>
          <w:t>d</w:t>
        </w:r>
      </w:ins>
      <w:r w:rsidRPr="006139FC">
        <w:rPr>
          <w:lang w:val="en-US"/>
        </w:rPr>
        <w:t xml:space="preserve"> boundaries. For any aquifer</w:t>
      </w:r>
      <w:r w:rsidR="001D493E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system, we can define the boundary by exaggerating the pore volume of the cells </w:t>
      </w:r>
      <w:ins w:id="187" w:author="Editor  " w:date="2013-10-06T19:27:00Z">
        <w:r w:rsidR="00B8725E" w:rsidRPr="006139FC">
          <w:rPr>
            <w:lang w:val="en-US"/>
          </w:rPr>
          <w:t>along</w:t>
        </w:r>
      </w:ins>
      <w:del w:id="188" w:author="Editor  " w:date="2013-10-06T19:27:00Z">
        <w:r w:rsidRPr="006139FC" w:rsidDel="00B8725E">
          <w:rPr>
            <w:lang w:val="en-US"/>
          </w:rPr>
          <w:delText>on</w:delText>
        </w:r>
      </w:del>
      <w:r w:rsidRPr="006139FC">
        <w:rPr>
          <w:lang w:val="en-US"/>
        </w:rPr>
        <w:t xml:space="preserve"> the </w:t>
      </w:r>
      <w:ins w:id="189" w:author="Editor  " w:date="2013-10-06T19:27:00Z">
        <w:r w:rsidR="00B8725E" w:rsidRPr="006139FC">
          <w:rPr>
            <w:lang w:val="en-US"/>
          </w:rPr>
          <w:t xml:space="preserve">model </w:t>
        </w:r>
      </w:ins>
      <w:r w:rsidRPr="006139FC">
        <w:rPr>
          <w:lang w:val="en-US"/>
        </w:rPr>
        <w:t>boundaries</w:t>
      </w:r>
      <w:del w:id="190" w:author="Editor  " w:date="2013-10-06T19:27:00Z">
        <w:r w:rsidRPr="006139FC" w:rsidDel="00B8725E">
          <w:rPr>
            <w:lang w:val="en-US"/>
          </w:rPr>
          <w:delText xml:space="preserve"> of</w:delText>
        </w:r>
        <w:r w:rsidR="001D493E" w:rsidRPr="006139FC" w:rsidDel="00B8725E">
          <w:rPr>
            <w:lang w:val="en-US"/>
          </w:rPr>
          <w:delText xml:space="preserve"> </w:delText>
        </w:r>
        <w:r w:rsidRPr="006139FC" w:rsidDel="00B8725E">
          <w:rPr>
            <w:lang w:val="en-US"/>
          </w:rPr>
          <w:delText>the model</w:delText>
        </w:r>
      </w:del>
      <w:r w:rsidRPr="006139FC">
        <w:rPr>
          <w:lang w:val="en-US"/>
        </w:rPr>
        <w:t xml:space="preserve">. The </w:t>
      </w:r>
      <w:del w:id="191" w:author="Editor  " w:date="2013-10-06T19:27:00Z">
        <w:r w:rsidRPr="006139FC" w:rsidDel="0083496A">
          <w:rPr>
            <w:lang w:val="en-US"/>
          </w:rPr>
          <w:delText>transmissbilites</w:delText>
        </w:r>
      </w:del>
      <w:ins w:id="192" w:author="Editor  " w:date="2013-10-06T19:29:00Z">
        <w:r w:rsidR="009D0DE3" w:rsidRPr="006139FC">
          <w:rPr>
            <w:lang w:val="en-US"/>
          </w:rPr>
          <w:t>transmissibilities</w:t>
        </w:r>
      </w:ins>
      <w:r w:rsidRPr="006139FC">
        <w:rPr>
          <w:lang w:val="en-US"/>
        </w:rPr>
        <w:t xml:space="preserve"> of the boundary cells can </w:t>
      </w:r>
      <w:ins w:id="193" w:author="Editor  " w:date="2013-10-06T19:27:00Z">
        <w:r w:rsidR="0083496A" w:rsidRPr="006139FC">
          <w:rPr>
            <w:lang w:val="en-US"/>
          </w:rPr>
          <w:t xml:space="preserve">also </w:t>
        </w:r>
      </w:ins>
      <w:r w:rsidRPr="006139FC">
        <w:rPr>
          <w:lang w:val="en-US"/>
        </w:rPr>
        <w:t xml:space="preserve">be </w:t>
      </w:r>
      <w:del w:id="194" w:author="Editor  " w:date="2013-10-06T19:28:00Z">
        <w:r w:rsidRPr="006139FC" w:rsidDel="0083496A">
          <w:rPr>
            <w:lang w:val="en-US"/>
          </w:rPr>
          <w:delText xml:space="preserve">also </w:delText>
        </w:r>
      </w:del>
      <w:r w:rsidRPr="006139FC">
        <w:rPr>
          <w:lang w:val="en-US"/>
        </w:rPr>
        <w:t>modified to represent the size of the</w:t>
      </w:r>
      <w:r w:rsidR="001D493E" w:rsidRPr="006139FC">
        <w:rPr>
          <w:lang w:val="en-US"/>
        </w:rPr>
        <w:t xml:space="preserve"> </w:t>
      </w:r>
      <w:r w:rsidRPr="006139FC">
        <w:rPr>
          <w:lang w:val="en-US"/>
        </w:rPr>
        <w:t>aquifer system</w:t>
      </w:r>
      <w:ins w:id="195" w:author="Editor  " w:date="2013-10-06T19:28:00Z">
        <w:r w:rsidR="0083496A" w:rsidRPr="006139FC">
          <w:rPr>
            <w:lang w:val="en-US"/>
          </w:rPr>
          <w:t xml:space="preserve">, </w:t>
        </w:r>
      </w:ins>
      <w:del w:id="196" w:author="Editor  " w:date="2013-10-06T19:28:00Z">
        <w:r w:rsidRPr="006139FC" w:rsidDel="0083496A">
          <w:rPr>
            <w:lang w:val="en-US"/>
          </w:rPr>
          <w:delText>. This controls</w:delText>
        </w:r>
      </w:del>
      <w:ins w:id="197" w:author="Editor  " w:date="2013-10-06T19:28:00Z">
        <w:r w:rsidR="0083496A" w:rsidRPr="006139FC">
          <w:rPr>
            <w:lang w:val="en-US"/>
          </w:rPr>
          <w:t>controlling</w:t>
        </w:r>
      </w:ins>
      <w:r w:rsidRPr="006139FC">
        <w:rPr>
          <w:lang w:val="en-US"/>
        </w:rPr>
        <w:t xml:space="preserve"> the amount of pressure relaxation in the medium through the boundaries.</w:t>
      </w:r>
    </w:p>
    <w:p w14:paraId="3CACE3E7" w14:textId="76C2580E" w:rsidR="00700C1F" w:rsidRPr="006139FC" w:rsidRDefault="00700C1F" w:rsidP="008E7A29">
      <w:pPr>
        <w:jc w:val="both"/>
        <w:rPr>
          <w:lang w:val="en-US"/>
        </w:rPr>
      </w:pPr>
      <w:r w:rsidRPr="006139FC">
        <w:rPr>
          <w:lang w:val="en-US"/>
        </w:rPr>
        <w:t>If CO2 exists in the boundaries, relative permeability functions at the boundary can be modified in</w:t>
      </w:r>
      <w:ins w:id="198" w:author="Editor  " w:date="2013-10-06T19:28:00Z">
        <w:r w:rsidR="0037612A" w:rsidRPr="006139FC">
          <w:rPr>
            <w:lang w:val="en-US"/>
          </w:rPr>
          <w:t xml:space="preserve"> </w:t>
        </w:r>
      </w:ins>
      <w:r w:rsidRPr="006139FC">
        <w:rPr>
          <w:lang w:val="en-US"/>
        </w:rPr>
        <w:t>addition to the transmissibilities.</w:t>
      </w:r>
      <w:r w:rsidR="001D493E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The open boundaries in our study are considered </w:t>
      </w:r>
      <w:del w:id="199" w:author="Editor  " w:date="2013-10-06T19:29:00Z">
        <w:r w:rsidRPr="006139FC" w:rsidDel="00EA0C73">
          <w:rPr>
            <w:lang w:val="en-US"/>
          </w:rPr>
          <w:delText>to be fully</w:delText>
        </w:r>
      </w:del>
      <w:ins w:id="200" w:author="Editor  " w:date="2013-10-06T19:29:00Z">
        <w:r w:rsidR="00EA0C73" w:rsidRPr="006139FC">
          <w:rPr>
            <w:lang w:val="en-US"/>
          </w:rPr>
          <w:t>completely</w:t>
        </w:r>
      </w:ins>
      <w:r w:rsidRPr="006139FC">
        <w:rPr>
          <w:lang w:val="en-US"/>
        </w:rPr>
        <w:t xml:space="preserve"> open. This </w:t>
      </w:r>
      <w:ins w:id="201" w:author="Editor  " w:date="2013-10-06T19:29:00Z">
        <w:r w:rsidR="001E6DDA" w:rsidRPr="006139FC">
          <w:rPr>
            <w:lang w:val="en-US"/>
          </w:rPr>
          <w:t xml:space="preserve">assumption </w:t>
        </w:r>
      </w:ins>
      <w:del w:id="202" w:author="Editor  " w:date="2013-10-06T19:29:00Z">
        <w:r w:rsidRPr="006139FC" w:rsidDel="001E6DDA">
          <w:rPr>
            <w:lang w:val="en-US"/>
          </w:rPr>
          <w:delText>makes the</w:delText>
        </w:r>
      </w:del>
      <w:ins w:id="203" w:author="Editor  " w:date="2013-10-06T19:29:00Z">
        <w:r w:rsidR="001E6DDA" w:rsidRPr="006139FC">
          <w:rPr>
            <w:lang w:val="en-US"/>
          </w:rPr>
          <w:t>allows</w:t>
        </w:r>
      </w:ins>
      <w:r w:rsidRPr="006139FC">
        <w:rPr>
          <w:lang w:val="en-US"/>
        </w:rPr>
        <w:t xml:space="preserve"> pressure to relax</w:t>
      </w:r>
      <w:r w:rsidR="001D493E" w:rsidRPr="006139FC">
        <w:rPr>
          <w:lang w:val="en-US"/>
        </w:rPr>
        <w:t xml:space="preserve"> </w:t>
      </w:r>
      <w:r w:rsidRPr="006139FC">
        <w:rPr>
          <w:lang w:val="en-US"/>
        </w:rPr>
        <w:t>through the boundaries</w:t>
      </w:r>
      <w:ins w:id="204" w:author="Editor  " w:date="2013-10-06T19:29:00Z">
        <w:r w:rsidR="001E6DDA" w:rsidRPr="006139FC">
          <w:rPr>
            <w:lang w:val="en-US"/>
          </w:rPr>
          <w:t xml:space="preserve">. However, </w:t>
        </w:r>
      </w:ins>
      <w:del w:id="205" w:author="Editor  " w:date="2013-10-06T19:29:00Z">
        <w:r w:rsidRPr="006139FC" w:rsidDel="001E6DDA">
          <w:rPr>
            <w:lang w:val="en-US"/>
          </w:rPr>
          <w:delText xml:space="preserve"> and </w:delText>
        </w:r>
      </w:del>
      <w:r w:rsidRPr="006139FC">
        <w:rPr>
          <w:lang w:val="en-US"/>
        </w:rPr>
        <w:t>the results of our pressure study are influenced by this choice. While we</w:t>
      </w:r>
      <w:r w:rsidR="001D493E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have observed a </w:t>
      </w:r>
      <w:del w:id="206" w:author="Editor  " w:date="2013-10-06T19:30:00Z">
        <w:r w:rsidRPr="006139FC" w:rsidDel="00957CCE">
          <w:rPr>
            <w:lang w:val="en-US"/>
          </w:rPr>
          <w:delText>considerable portion of</w:delText>
        </w:r>
      </w:del>
      <w:ins w:id="207" w:author="Editor  " w:date="2013-10-06T19:30:00Z">
        <w:r w:rsidR="00957CCE" w:rsidRPr="006139FC">
          <w:rPr>
            <w:lang w:val="en-US"/>
          </w:rPr>
          <w:t>many</w:t>
        </w:r>
      </w:ins>
      <w:r w:rsidRPr="006139FC">
        <w:rPr>
          <w:lang w:val="en-US"/>
        </w:rPr>
        <w:t xml:space="preserve"> cases with extreme pressures due to heterogeneity effects, the</w:t>
      </w:r>
      <w:r w:rsidR="001D493E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pressures reported in our study are moderate compared to </w:t>
      </w:r>
      <w:del w:id="208" w:author="Editor  " w:date="2013-10-06T19:30:00Z">
        <w:r w:rsidRPr="006139FC" w:rsidDel="00957CCE">
          <w:rPr>
            <w:lang w:val="en-US"/>
          </w:rPr>
          <w:delText>not fully opened</w:delText>
        </w:r>
      </w:del>
      <w:ins w:id="209" w:author="Editor  " w:date="2013-10-06T19:30:00Z">
        <w:r w:rsidR="00957CCE" w:rsidRPr="006139FC">
          <w:rPr>
            <w:lang w:val="en-US"/>
          </w:rPr>
          <w:t>partially closed</w:t>
        </w:r>
      </w:ins>
      <w:r w:rsidRPr="006139FC">
        <w:rPr>
          <w:lang w:val="en-US"/>
        </w:rPr>
        <w:t xml:space="preserve"> boundaries. The sensitivity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analysis is based on comparing </w:t>
      </w:r>
      <w:ins w:id="210" w:author="Editor  " w:date="2013-10-06T19:30:00Z">
        <w:r w:rsidR="005B143F" w:rsidRPr="006139FC">
          <w:rPr>
            <w:lang w:val="en-US"/>
          </w:rPr>
          <w:t xml:space="preserve">the </w:t>
        </w:r>
        <w:r w:rsidR="003F3BFA" w:rsidRPr="006139FC">
          <w:rPr>
            <w:lang w:val="en-US"/>
          </w:rPr>
          <w:t>pressure values</w:t>
        </w:r>
        <w:r w:rsidR="005B143F" w:rsidRPr="006139FC">
          <w:rPr>
            <w:lang w:val="en-US"/>
          </w:rPr>
          <w:t xml:space="preserve"> of the different </w:t>
        </w:r>
      </w:ins>
      <w:r w:rsidRPr="006139FC">
        <w:rPr>
          <w:lang w:val="en-US"/>
        </w:rPr>
        <w:t>cases</w:t>
      </w:r>
      <w:del w:id="211" w:author="Editor  " w:date="2013-10-06T19:31:00Z">
        <w:r w:rsidRPr="006139FC" w:rsidDel="005B143F">
          <w:rPr>
            <w:lang w:val="en-US"/>
          </w:rPr>
          <w:delText xml:space="preserve"> for their</w:delText>
        </w:r>
      </w:del>
      <w:del w:id="212" w:author="Editor  " w:date="2013-10-06T19:30:00Z">
        <w:r w:rsidRPr="006139FC" w:rsidDel="005B143F">
          <w:rPr>
            <w:lang w:val="en-US"/>
          </w:rPr>
          <w:delText xml:space="preserve"> pressure values</w:delText>
        </w:r>
      </w:del>
      <w:r w:rsidRPr="006139FC">
        <w:rPr>
          <w:lang w:val="en-US"/>
        </w:rPr>
        <w:t>. Therefor</w:t>
      </w:r>
      <w:r w:rsidR="00A5226C" w:rsidRPr="006139FC">
        <w:rPr>
          <w:lang w:val="en-US"/>
        </w:rPr>
        <w:t>e</w:t>
      </w:r>
      <w:r w:rsidRPr="006139FC">
        <w:rPr>
          <w:lang w:val="en-US"/>
        </w:rPr>
        <w:t xml:space="preserve">, the outcome of </w:t>
      </w:r>
      <w:ins w:id="213" w:author="Editor  " w:date="2013-10-06T19:31:00Z">
        <w:r w:rsidR="00B54519" w:rsidRPr="006139FC">
          <w:rPr>
            <w:lang w:val="en-US"/>
          </w:rPr>
          <w:t xml:space="preserve">the </w:t>
        </w:r>
      </w:ins>
      <w:r w:rsidRPr="006139FC">
        <w:rPr>
          <w:lang w:val="en-US"/>
        </w:rPr>
        <w:t>sensitivity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analysis should be valid regardless of </w:t>
      </w:r>
      <w:r w:rsidRPr="006139FC">
        <w:rPr>
          <w:lang w:val="en-US"/>
        </w:rPr>
        <w:lastRenderedPageBreak/>
        <w:t>the boundary choices. The size limitation in the SAIGUP models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>resulted in an extension to the current study</w:t>
      </w:r>
      <w:del w:id="214" w:author="Editor  " w:date="2013-10-06T19:31:00Z">
        <w:r w:rsidRPr="006139FC" w:rsidDel="00B54519">
          <w:rPr>
            <w:lang w:val="en-US"/>
          </w:rPr>
          <w:delText xml:space="preserve"> in a project</w:delText>
        </w:r>
      </w:del>
      <w:r w:rsidRPr="006139FC">
        <w:rPr>
          <w:lang w:val="en-US"/>
        </w:rPr>
        <w:t>, which is called IGEMS [68].</w:t>
      </w:r>
    </w:p>
    <w:p w14:paraId="4FAFE9E3" w14:textId="66F7FECA" w:rsidR="00700C1F" w:rsidRPr="006139FC" w:rsidRDefault="00700C1F" w:rsidP="008E7A29">
      <w:pPr>
        <w:jc w:val="both"/>
        <w:rPr>
          <w:lang w:val="en-US"/>
        </w:rPr>
      </w:pPr>
      <w:r w:rsidRPr="006139FC">
        <w:rPr>
          <w:lang w:val="en-US"/>
        </w:rPr>
        <w:t xml:space="preserve">The IGEMS models </w:t>
      </w:r>
      <w:del w:id="215" w:author="Editor  " w:date="2013-10-06T19:31:00Z">
        <w:r w:rsidRPr="006139FC" w:rsidDel="00D75689">
          <w:rPr>
            <w:lang w:val="en-US"/>
          </w:rPr>
          <w:delText>have larger size</w:delText>
        </w:r>
      </w:del>
      <w:ins w:id="216" w:author="Editor  " w:date="2013-10-06T19:31:00Z">
        <w:r w:rsidR="00D75689" w:rsidRPr="006139FC">
          <w:rPr>
            <w:lang w:val="en-US"/>
          </w:rPr>
          <w:t>are larger</w:t>
        </w:r>
      </w:ins>
      <w:r w:rsidRPr="006139FC">
        <w:rPr>
          <w:lang w:val="en-US"/>
        </w:rPr>
        <w:t xml:space="preserve"> compared to the SAIGUP models. There is only one major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>structural trap in the SAIGUP models that allows for most of the injected CO2 to accumulate under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>the cap-rock. This is not sufficient for studying the effect of variations in the top-surface topography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>on</w:t>
      </w:r>
      <w:del w:id="217" w:author="Editor  " w:date="2013-10-06T19:32:00Z">
        <w:r w:rsidRPr="006139FC" w:rsidDel="0036494F">
          <w:rPr>
            <w:lang w:val="en-US"/>
          </w:rPr>
          <w:delText xml:space="preserve"> the</w:delText>
        </w:r>
      </w:del>
      <w:r w:rsidRPr="006139FC">
        <w:rPr>
          <w:lang w:val="en-US"/>
        </w:rPr>
        <w:t xml:space="preserve"> CO2 movement in the medium. The IGEMS study has focused on the structural trapping due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to deformations in the top-surface morphology and faults. The results show that </w:t>
      </w:r>
      <w:del w:id="218" w:author="Editor  " w:date="2013-10-06T19:32:00Z">
        <w:r w:rsidRPr="006139FC" w:rsidDel="0079134D">
          <w:rPr>
            <w:lang w:val="en-US"/>
          </w:rPr>
          <w:delText xml:space="preserve">the </w:delText>
        </w:r>
      </w:del>
      <w:r w:rsidRPr="006139FC">
        <w:rPr>
          <w:lang w:val="en-US"/>
        </w:rPr>
        <w:t>structural trapping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can be important in </w:t>
      </w:r>
      <w:ins w:id="219" w:author="Editor  " w:date="2013-10-06T19:33:00Z">
        <w:r w:rsidR="0079134D" w:rsidRPr="006139FC">
          <w:rPr>
            <w:lang w:val="en-US"/>
          </w:rPr>
          <w:t>controlling the extent of CO2 storage</w:t>
        </w:r>
      </w:ins>
      <w:del w:id="220" w:author="Editor  " w:date="2013-10-06T19:34:00Z">
        <w:r w:rsidRPr="006139FC" w:rsidDel="0079134D">
          <w:rPr>
            <w:lang w:val="en-US"/>
          </w:rPr>
          <w:delText>the amount of storage</w:delText>
        </w:r>
      </w:del>
      <w:r w:rsidRPr="006139FC">
        <w:rPr>
          <w:lang w:val="en-US"/>
        </w:rPr>
        <w:t xml:space="preserve"> due to structural trapping and </w:t>
      </w:r>
      <w:del w:id="221" w:author="Editor  " w:date="2013-10-06T19:34:00Z">
        <w:r w:rsidRPr="006139FC" w:rsidDel="0079134D">
          <w:rPr>
            <w:lang w:val="en-US"/>
          </w:rPr>
          <w:delText xml:space="preserve">it can </w:delText>
        </w:r>
      </w:del>
      <w:r w:rsidRPr="006139FC">
        <w:rPr>
          <w:lang w:val="en-US"/>
        </w:rPr>
        <w:t>control</w:t>
      </w:r>
      <w:ins w:id="222" w:author="Editor  " w:date="2013-10-06T19:34:00Z">
        <w:r w:rsidR="0079134D" w:rsidRPr="006139FC">
          <w:rPr>
            <w:lang w:val="en-US"/>
          </w:rPr>
          <w:t>ling</w:t>
        </w:r>
      </w:ins>
      <w:r w:rsidRPr="006139FC">
        <w:rPr>
          <w:lang w:val="en-US"/>
        </w:rPr>
        <w:t xml:space="preserve"> the speed of the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>plume migrating under the top sealing cap-rock.</w:t>
      </w:r>
    </w:p>
    <w:p w14:paraId="2AAC828E" w14:textId="64DBDCEA" w:rsidR="00700C1F" w:rsidRPr="006139FC" w:rsidRDefault="00700C1F" w:rsidP="00A5226C">
      <w:pPr>
        <w:jc w:val="both"/>
        <w:rPr>
          <w:lang w:val="en-US"/>
        </w:rPr>
      </w:pPr>
      <w:r w:rsidRPr="006139FC">
        <w:rPr>
          <w:lang w:val="en-US"/>
        </w:rPr>
        <w:t>In the vertical</w:t>
      </w:r>
      <w:ins w:id="223" w:author="Managing Editor" w:date="2013-10-14T10:48:00Z">
        <w:r w:rsidR="00035DD9">
          <w:rPr>
            <w:lang w:val="en-US"/>
          </w:rPr>
          <w:t xml:space="preserve"> direction</w:t>
        </w:r>
      </w:ins>
      <w:del w:id="224" w:author="Editor  " w:date="2013-10-06T19:34:00Z">
        <w:r w:rsidRPr="006139FC" w:rsidDel="0064431B">
          <w:rPr>
            <w:lang w:val="en-US"/>
          </w:rPr>
          <w:delText xml:space="preserve"> scale</w:delText>
        </w:r>
      </w:del>
      <w:ins w:id="225" w:author="Editor  " w:date="2013-10-06T19:34:00Z">
        <w:r w:rsidR="0064431B" w:rsidRPr="006139FC">
          <w:rPr>
            <w:lang w:val="en-US"/>
          </w:rPr>
          <w:t>,</w:t>
        </w:r>
      </w:ins>
      <w:r w:rsidRPr="006139FC">
        <w:rPr>
          <w:lang w:val="en-US"/>
        </w:rPr>
        <w:t xml:space="preserve"> the </w:t>
      </w:r>
      <w:r w:rsidR="00A5226C" w:rsidRPr="006139FC">
        <w:rPr>
          <w:lang w:val="en-US"/>
        </w:rPr>
        <w:t>SAIGUP models</w:t>
      </w:r>
      <w:r w:rsidRPr="006139FC">
        <w:rPr>
          <w:lang w:val="en-US"/>
        </w:rPr>
        <w:t xml:space="preserve"> can be improved </w:t>
      </w:r>
      <w:del w:id="226" w:author="Editor  " w:date="2013-10-06T19:34:00Z">
        <w:r w:rsidRPr="006139FC" w:rsidDel="0064431B">
          <w:rPr>
            <w:lang w:val="en-US"/>
          </w:rPr>
          <w:delText xml:space="preserve">by </w:delText>
        </w:r>
      </w:del>
      <w:ins w:id="227" w:author="Editor  " w:date="2013-10-06T19:34:00Z">
        <w:r w:rsidR="0064431B" w:rsidRPr="006139FC">
          <w:rPr>
            <w:lang w:val="en-US"/>
          </w:rPr>
          <w:t xml:space="preserve">with </w:t>
        </w:r>
      </w:ins>
      <w:del w:id="228" w:author="Editor  " w:date="2013-10-06T19:34:00Z">
        <w:r w:rsidRPr="006139FC" w:rsidDel="0064431B">
          <w:rPr>
            <w:lang w:val="en-US"/>
          </w:rPr>
          <w:delText xml:space="preserve">using </w:delText>
        </w:r>
      </w:del>
      <w:r w:rsidRPr="006139FC">
        <w:rPr>
          <w:lang w:val="en-US"/>
        </w:rPr>
        <w:t>a higher grid resolution. Variations in the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vertical direction exist </w:t>
      </w:r>
      <w:del w:id="229" w:author="Editor  " w:date="2013-10-06T19:34:00Z">
        <w:r w:rsidRPr="006139FC" w:rsidDel="00A43649">
          <w:rPr>
            <w:lang w:val="en-US"/>
          </w:rPr>
          <w:delText xml:space="preserve">in </w:delText>
        </w:r>
      </w:del>
      <w:ins w:id="230" w:author="Editor  " w:date="2013-10-06T19:34:00Z">
        <w:r w:rsidR="00A43649" w:rsidRPr="006139FC">
          <w:rPr>
            <w:lang w:val="en-US"/>
          </w:rPr>
          <w:t xml:space="preserve">at </w:t>
        </w:r>
      </w:ins>
      <w:r w:rsidRPr="006139FC">
        <w:rPr>
          <w:lang w:val="en-US"/>
        </w:rPr>
        <w:t xml:space="preserve">considerably smaller scales than </w:t>
      </w:r>
      <w:ins w:id="231" w:author="Editor  " w:date="2013-10-06T19:34:00Z">
        <w:r w:rsidR="00A43649" w:rsidRPr="006139FC">
          <w:rPr>
            <w:lang w:val="en-US"/>
          </w:rPr>
          <w:t xml:space="preserve">in the </w:t>
        </w:r>
      </w:ins>
      <w:del w:id="232" w:author="Editor  " w:date="2013-10-06T19:34:00Z">
        <w:r w:rsidRPr="006139FC" w:rsidDel="00A43649">
          <w:rPr>
            <w:lang w:val="en-US"/>
          </w:rPr>
          <w:delText xml:space="preserve">the </w:delText>
        </w:r>
      </w:del>
      <w:del w:id="233" w:author="Editor  " w:date="2013-10-06T19:35:00Z">
        <w:r w:rsidRPr="006139FC" w:rsidDel="00A43649">
          <w:rPr>
            <w:lang w:val="en-US"/>
          </w:rPr>
          <w:delText>lateral</w:delText>
        </w:r>
      </w:del>
      <w:ins w:id="234" w:author="Editor  " w:date="2013-10-06T19:35:00Z">
        <w:r w:rsidR="00A43649" w:rsidRPr="006139FC">
          <w:rPr>
            <w:lang w:val="en-US"/>
          </w:rPr>
          <w:t>horizontal</w:t>
        </w:r>
      </w:ins>
      <w:del w:id="235" w:author="Editor  " w:date="2013-10-06T19:35:00Z">
        <w:r w:rsidRPr="006139FC" w:rsidDel="00A43649">
          <w:rPr>
            <w:lang w:val="en-US"/>
          </w:rPr>
          <w:delText xml:space="preserve"> direction</w:delText>
        </w:r>
      </w:del>
      <w:r w:rsidRPr="006139FC">
        <w:rPr>
          <w:lang w:val="en-US"/>
        </w:rPr>
        <w:t>. In particular, this is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more </w:t>
      </w:r>
      <w:del w:id="236" w:author="Editor  " w:date="2013-10-06T19:35:00Z">
        <w:r w:rsidRPr="006139FC" w:rsidDel="00FF021C">
          <w:rPr>
            <w:lang w:val="en-US"/>
          </w:rPr>
          <w:delText xml:space="preserve">crucial </w:delText>
        </w:r>
      </w:del>
      <w:ins w:id="237" w:author="Editor  " w:date="2013-10-06T19:35:00Z">
        <w:r w:rsidR="00FF021C" w:rsidRPr="006139FC">
          <w:rPr>
            <w:lang w:val="en-US"/>
          </w:rPr>
          <w:t xml:space="preserve">important </w:t>
        </w:r>
      </w:ins>
      <w:r w:rsidRPr="006139FC">
        <w:rPr>
          <w:lang w:val="en-US"/>
        </w:rPr>
        <w:t xml:space="preserve">for the long-term </w:t>
      </w:r>
      <w:ins w:id="238" w:author="Editor  " w:date="2013-10-06T19:35:00Z">
        <w:r w:rsidR="00FF021C" w:rsidRPr="006139FC">
          <w:rPr>
            <w:lang w:val="en-US"/>
          </w:rPr>
          <w:t xml:space="preserve">CO2 </w:t>
        </w:r>
      </w:ins>
      <w:r w:rsidRPr="006139FC">
        <w:rPr>
          <w:lang w:val="en-US"/>
        </w:rPr>
        <w:t xml:space="preserve">migration </w:t>
      </w:r>
      <w:del w:id="239" w:author="Editor  " w:date="2013-10-06T19:35:00Z">
        <w:r w:rsidRPr="006139FC" w:rsidDel="00FF021C">
          <w:rPr>
            <w:lang w:val="en-US"/>
          </w:rPr>
          <w:delText xml:space="preserve">of CO2 </w:delText>
        </w:r>
      </w:del>
      <w:del w:id="240" w:author="Editor  " w:date="2013-10-06T19:36:00Z">
        <w:r w:rsidRPr="006139FC" w:rsidDel="00B0609F">
          <w:rPr>
            <w:lang w:val="en-US"/>
          </w:rPr>
          <w:delText>where</w:delText>
        </w:r>
      </w:del>
      <w:ins w:id="241" w:author="Editor  " w:date="2013-10-06T19:36:00Z">
        <w:r w:rsidR="00B0609F" w:rsidRPr="006139FC">
          <w:rPr>
            <w:lang w:val="en-US"/>
          </w:rPr>
          <w:t>in which</w:t>
        </w:r>
      </w:ins>
      <w:r w:rsidRPr="006139FC">
        <w:rPr>
          <w:lang w:val="en-US"/>
        </w:rPr>
        <w:t xml:space="preserve"> a thin plume of CO2 migrates beneath a </w:t>
      </w:r>
      <w:r w:rsidR="008E7A29" w:rsidRPr="006139FC">
        <w:rPr>
          <w:lang w:val="en-US"/>
        </w:rPr>
        <w:t>s</w:t>
      </w:r>
      <w:r w:rsidRPr="006139FC">
        <w:rPr>
          <w:lang w:val="en-US"/>
        </w:rPr>
        <w:t>ealing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layer due </w:t>
      </w:r>
      <w:del w:id="242" w:author="Editor  " w:date="2013-10-06T19:35:00Z">
        <w:r w:rsidRPr="006139FC" w:rsidDel="00670EF9">
          <w:rPr>
            <w:lang w:val="en-US"/>
          </w:rPr>
          <w:delText>to the</w:delText>
        </w:r>
      </w:del>
      <w:ins w:id="243" w:author="Editor  " w:date="2013-10-06T19:35:00Z">
        <w:r w:rsidR="00670EF9" w:rsidRPr="006139FC">
          <w:rPr>
            <w:lang w:val="en-US"/>
          </w:rPr>
          <w:t>to</w:t>
        </w:r>
      </w:ins>
      <w:r w:rsidRPr="006139FC">
        <w:rPr>
          <w:lang w:val="en-US"/>
        </w:rPr>
        <w:t xml:space="preserve"> buoyancy forces.</w:t>
      </w:r>
    </w:p>
    <w:p w14:paraId="37195A4D" w14:textId="2D9EC4E8" w:rsidR="008E7A29" w:rsidRPr="006139FC" w:rsidRDefault="00366AA5" w:rsidP="008E7A29">
      <w:pPr>
        <w:jc w:val="both"/>
        <w:rPr>
          <w:lang w:val="en-US"/>
        </w:rPr>
      </w:pPr>
      <w:r w:rsidRPr="006139FC">
        <w:rPr>
          <w:lang w:val="en-US"/>
        </w:rPr>
        <w:t xml:space="preserve">Another issue to be mentioned </w:t>
      </w:r>
      <w:del w:id="244" w:author="Editor  " w:date="2013-10-06T19:36:00Z">
        <w:r w:rsidRPr="006139FC" w:rsidDel="00B0609F">
          <w:rPr>
            <w:lang w:val="en-US"/>
          </w:rPr>
          <w:delText xml:space="preserve">is the assumption for </w:delText>
        </w:r>
      </w:del>
      <w:ins w:id="245" w:author="Editor  " w:date="2013-10-06T19:47:00Z">
        <w:r w:rsidRPr="006139FC">
          <w:rPr>
            <w:lang w:val="en-US"/>
          </w:rPr>
          <w:t>is</w:t>
        </w:r>
      </w:ins>
      <w:ins w:id="246" w:author="Editor  " w:date="2013-10-06T19:36:00Z">
        <w:r w:rsidRPr="006139FC">
          <w:rPr>
            <w:lang w:val="en-US"/>
          </w:rPr>
          <w:t xml:space="preserve"> the </w:t>
        </w:r>
      </w:ins>
      <w:r w:rsidRPr="006139FC">
        <w:rPr>
          <w:lang w:val="en-US"/>
        </w:rPr>
        <w:t>geological uncertaint</w:t>
      </w:r>
      <w:ins w:id="247" w:author="Editor  " w:date="2013-10-06T19:36:00Z">
        <w:r w:rsidRPr="006139FC">
          <w:rPr>
            <w:lang w:val="en-US"/>
          </w:rPr>
          <w:t>y assumption</w:t>
        </w:r>
      </w:ins>
      <w:del w:id="248" w:author="Editor  " w:date="2013-10-06T19:36:00Z">
        <w:r w:rsidRPr="006139FC" w:rsidDel="00B0609F">
          <w:rPr>
            <w:lang w:val="en-US"/>
          </w:rPr>
          <w:delText>ies</w:delText>
        </w:r>
      </w:del>
      <w:r w:rsidRPr="006139FC">
        <w:rPr>
          <w:lang w:val="en-US"/>
        </w:rPr>
        <w:t xml:space="preserve"> </w:t>
      </w:r>
      <w:del w:id="249" w:author="Editor  " w:date="2013-10-06T19:36:00Z">
        <w:r w:rsidRPr="006139FC" w:rsidDel="00B0609F">
          <w:rPr>
            <w:lang w:val="en-US"/>
          </w:rPr>
          <w:delText xml:space="preserve">that are </w:delText>
        </w:r>
      </w:del>
      <w:r w:rsidRPr="006139FC">
        <w:rPr>
          <w:lang w:val="en-US"/>
        </w:rPr>
        <w:t xml:space="preserve">used in the stochastic analysis. </w:t>
      </w:r>
      <w:r w:rsidR="00700C1F" w:rsidRPr="006139FC">
        <w:rPr>
          <w:lang w:val="en-US"/>
        </w:rPr>
        <w:t>We consider near</w:t>
      </w:r>
      <w:ins w:id="250" w:author="Editor  " w:date="2013-10-06T19:36:00Z">
        <w:r w:rsidR="00434DC0" w:rsidRPr="006139FC">
          <w:rPr>
            <w:lang w:val="en-US"/>
          </w:rPr>
          <w:t>ly</w:t>
        </w:r>
      </w:ins>
      <w:r w:rsidR="00700C1F" w:rsidRPr="006139FC">
        <w:rPr>
          <w:lang w:val="en-US"/>
        </w:rPr>
        <w:t xml:space="preserve"> uniform distributions for the probabilities of uncertain parameter</w:t>
      </w:r>
      <w:r w:rsidR="008E7A29" w:rsidRPr="006139FC">
        <w:rPr>
          <w:lang w:val="en-US"/>
        </w:rPr>
        <w:t xml:space="preserve"> </w:t>
      </w:r>
      <w:r w:rsidR="00700C1F" w:rsidRPr="006139FC">
        <w:rPr>
          <w:lang w:val="en-US"/>
        </w:rPr>
        <w:t xml:space="preserve">values. While there is no loss of generality, there are </w:t>
      </w:r>
      <w:del w:id="251" w:author="Editor  " w:date="2013-10-06T19:36:00Z">
        <w:r w:rsidR="00700C1F" w:rsidRPr="006139FC" w:rsidDel="00434DC0">
          <w:rPr>
            <w:lang w:val="en-US"/>
          </w:rPr>
          <w:delText xml:space="preserve">too </w:delText>
        </w:r>
      </w:del>
      <w:ins w:id="252" w:author="Editor  " w:date="2013-10-06T19:36:00Z">
        <w:r w:rsidR="00434DC0" w:rsidRPr="006139FC">
          <w:rPr>
            <w:lang w:val="en-US"/>
          </w:rPr>
          <w:t xml:space="preserve">two </w:t>
        </w:r>
      </w:ins>
      <w:r w:rsidR="00700C1F" w:rsidRPr="006139FC">
        <w:rPr>
          <w:lang w:val="en-US"/>
        </w:rPr>
        <w:t>comments that could improve our analysis:</w:t>
      </w:r>
    </w:p>
    <w:p w14:paraId="62AA1835" w14:textId="2177B804" w:rsidR="00700C1F" w:rsidRPr="006139FC" w:rsidRDefault="00700C1F" w:rsidP="008E7A29">
      <w:pPr>
        <w:jc w:val="both"/>
        <w:rPr>
          <w:lang w:val="en-US"/>
        </w:rPr>
      </w:pPr>
      <w:r w:rsidRPr="006139FC">
        <w:rPr>
          <w:lang w:val="en-US"/>
        </w:rPr>
        <w:t xml:space="preserve">• In general, the uncertainty probability </w:t>
      </w:r>
      <w:del w:id="253" w:author="Editor  " w:date="2013-10-06T19:37:00Z">
        <w:r w:rsidRPr="006139FC" w:rsidDel="008E42F0">
          <w:rPr>
            <w:lang w:val="en-US"/>
          </w:rPr>
          <w:delText>can be different than</w:delText>
        </w:r>
      </w:del>
      <w:ins w:id="254" w:author="Editor  " w:date="2013-10-06T19:37:00Z">
        <w:r w:rsidR="008E42F0" w:rsidRPr="006139FC">
          <w:rPr>
            <w:lang w:val="en-US"/>
          </w:rPr>
          <w:t>may not directly follow a</w:t>
        </w:r>
      </w:ins>
      <w:r w:rsidRPr="006139FC">
        <w:rPr>
          <w:lang w:val="en-US"/>
        </w:rPr>
        <w:t xml:space="preserve"> uniform distribution. Actually, </w:t>
      </w:r>
      <w:del w:id="255" w:author="Editor  " w:date="2013-10-06T19:37:00Z">
        <w:r w:rsidRPr="006139FC" w:rsidDel="008E42F0">
          <w:rPr>
            <w:lang w:val="en-US"/>
          </w:rPr>
          <w:delText>these</w:delText>
        </w:r>
        <w:r w:rsidR="008E7A29" w:rsidRPr="006139FC" w:rsidDel="008E42F0">
          <w:rPr>
            <w:lang w:val="en-US"/>
          </w:rPr>
          <w:delText xml:space="preserve"> </w:delText>
        </w:r>
      </w:del>
      <w:ins w:id="256" w:author="Editor  " w:date="2013-10-06T19:37:00Z">
        <w:r w:rsidR="008E42F0" w:rsidRPr="006139FC">
          <w:rPr>
            <w:lang w:val="en-US"/>
          </w:rPr>
          <w:t xml:space="preserve">this </w:t>
        </w:r>
      </w:ins>
      <w:r w:rsidRPr="006139FC">
        <w:rPr>
          <w:lang w:val="en-US"/>
        </w:rPr>
        <w:t xml:space="preserve">information </w:t>
      </w:r>
      <w:del w:id="257" w:author="Editor  " w:date="2013-10-06T19:37:00Z">
        <w:r w:rsidRPr="006139FC" w:rsidDel="008E42F0">
          <w:rPr>
            <w:lang w:val="en-US"/>
          </w:rPr>
          <w:delText xml:space="preserve">are </w:delText>
        </w:r>
      </w:del>
      <w:ins w:id="258" w:author="Editor  " w:date="2013-10-06T19:37:00Z">
        <w:r w:rsidR="008E42F0" w:rsidRPr="006139FC">
          <w:rPr>
            <w:lang w:val="en-US"/>
          </w:rPr>
          <w:t xml:space="preserve">is </w:t>
        </w:r>
      </w:ins>
      <w:r w:rsidRPr="006139FC">
        <w:rPr>
          <w:lang w:val="en-US"/>
        </w:rPr>
        <w:t>very case dependent and can change from one location to another.</w:t>
      </w:r>
    </w:p>
    <w:p w14:paraId="326F9A19" w14:textId="40FCC93E" w:rsidR="00700C1F" w:rsidRPr="006139FC" w:rsidRDefault="00700C1F" w:rsidP="008E7A29">
      <w:pPr>
        <w:jc w:val="both"/>
        <w:rPr>
          <w:lang w:val="en-US"/>
        </w:rPr>
      </w:pPr>
      <w:r w:rsidRPr="006139FC">
        <w:rPr>
          <w:lang w:val="en-US"/>
        </w:rPr>
        <w:t xml:space="preserve">• One advantage of the aPC method is </w:t>
      </w:r>
      <w:del w:id="259" w:author="Editor  " w:date="2013-10-06T19:40:00Z">
        <w:r w:rsidRPr="006139FC" w:rsidDel="00A82394">
          <w:rPr>
            <w:lang w:val="en-US"/>
          </w:rPr>
          <w:delText xml:space="preserve">the </w:delText>
        </w:r>
      </w:del>
      <w:ins w:id="260" w:author="Editor  " w:date="2013-10-06T19:40:00Z">
        <w:r w:rsidR="00A82394" w:rsidRPr="006139FC">
          <w:rPr>
            <w:lang w:val="en-US"/>
          </w:rPr>
          <w:t xml:space="preserve">its </w:t>
        </w:r>
      </w:ins>
      <w:r w:rsidRPr="006139FC">
        <w:rPr>
          <w:lang w:val="en-US"/>
        </w:rPr>
        <w:t xml:space="preserve">flexibility to </w:t>
      </w:r>
      <w:ins w:id="261" w:author="Editor  " w:date="2013-10-06T19:40:00Z">
        <w:r w:rsidR="00A82394" w:rsidRPr="006139FC">
          <w:rPr>
            <w:lang w:val="en-US"/>
          </w:rPr>
          <w:t xml:space="preserve">be </w:t>
        </w:r>
      </w:ins>
      <w:del w:id="262" w:author="Editor  " w:date="2013-10-06T19:40:00Z">
        <w:r w:rsidRPr="006139FC" w:rsidDel="00A82394">
          <w:rPr>
            <w:lang w:val="en-US"/>
          </w:rPr>
          <w:delText xml:space="preserve">apply </w:delText>
        </w:r>
      </w:del>
      <w:ins w:id="263" w:author="Editor  " w:date="2013-10-06T19:40:00Z">
        <w:r w:rsidR="00A82394" w:rsidRPr="006139FC">
          <w:rPr>
            <w:lang w:val="en-US"/>
          </w:rPr>
          <w:t xml:space="preserve">applied </w:t>
        </w:r>
      </w:ins>
      <w:r w:rsidRPr="006139FC">
        <w:rPr>
          <w:lang w:val="en-US"/>
        </w:rPr>
        <w:t>for arbitrary forms of uncertainty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data. Choosing various distributions for the geological parameters would </w:t>
      </w:r>
      <w:del w:id="264" w:author="Editor  " w:date="2013-10-06T19:40:00Z">
        <w:r w:rsidRPr="006139FC" w:rsidDel="000E769C">
          <w:rPr>
            <w:lang w:val="en-US"/>
          </w:rPr>
          <w:delText>be more</w:delText>
        </w:r>
      </w:del>
      <w:ins w:id="265" w:author="Editor  " w:date="2013-10-06T19:40:00Z">
        <w:r w:rsidR="000E769C" w:rsidRPr="006139FC">
          <w:rPr>
            <w:lang w:val="en-US"/>
          </w:rPr>
          <w:t>better</w:t>
        </w:r>
      </w:ins>
      <w:r w:rsidRPr="006139FC">
        <w:rPr>
          <w:lang w:val="en-US"/>
        </w:rPr>
        <w:t xml:space="preserve"> </w:t>
      </w:r>
      <w:del w:id="266" w:author="Editor  " w:date="2013-10-06T19:40:00Z">
        <w:r w:rsidRPr="006139FC" w:rsidDel="000E769C">
          <w:rPr>
            <w:lang w:val="en-US"/>
          </w:rPr>
          <w:delText>demonstrative</w:delText>
        </w:r>
        <w:r w:rsidR="008E7A29" w:rsidRPr="006139FC" w:rsidDel="000E769C">
          <w:rPr>
            <w:lang w:val="en-US"/>
          </w:rPr>
          <w:delText xml:space="preserve"> </w:delText>
        </w:r>
      </w:del>
      <w:ins w:id="267" w:author="Editor  " w:date="2013-10-06T19:40:00Z">
        <w:r w:rsidR="000E769C" w:rsidRPr="006139FC">
          <w:rPr>
            <w:lang w:val="en-US"/>
          </w:rPr>
          <w:t>demonstrate</w:t>
        </w:r>
      </w:ins>
      <w:del w:id="268" w:author="Editor  " w:date="2013-10-06T19:40:00Z">
        <w:r w:rsidRPr="006139FC" w:rsidDel="000E769C">
          <w:rPr>
            <w:lang w:val="en-US"/>
          </w:rPr>
          <w:delText>of</w:delText>
        </w:r>
      </w:del>
      <w:r w:rsidRPr="006139FC">
        <w:rPr>
          <w:lang w:val="en-US"/>
        </w:rPr>
        <w:t xml:space="preserve"> the </w:t>
      </w:r>
      <w:ins w:id="269" w:author="Editor  " w:date="2013-10-06T19:40:00Z">
        <w:r w:rsidR="000E769C" w:rsidRPr="006139FC">
          <w:rPr>
            <w:lang w:val="en-US"/>
          </w:rPr>
          <w:t xml:space="preserve">strength of the </w:t>
        </w:r>
      </w:ins>
      <w:r w:rsidRPr="006139FC">
        <w:rPr>
          <w:lang w:val="en-US"/>
        </w:rPr>
        <w:t>aPC method</w:t>
      </w:r>
      <w:del w:id="270" w:author="Editor  " w:date="2013-10-06T19:40:00Z">
        <w:r w:rsidRPr="006139FC" w:rsidDel="000E769C">
          <w:rPr>
            <w:lang w:val="en-US"/>
          </w:rPr>
          <w:delText xml:space="preserve"> strength</w:delText>
        </w:r>
      </w:del>
      <w:r w:rsidRPr="006139FC">
        <w:rPr>
          <w:lang w:val="en-US"/>
        </w:rPr>
        <w:t>.</w:t>
      </w:r>
    </w:p>
    <w:p w14:paraId="7E7779AF" w14:textId="1D5C7D53" w:rsidR="00700C1F" w:rsidRPr="006139FC" w:rsidRDefault="00366AA5" w:rsidP="008E7A29">
      <w:pPr>
        <w:jc w:val="both"/>
        <w:rPr>
          <w:lang w:val="en-US"/>
        </w:rPr>
      </w:pPr>
      <w:ins w:id="271" w:author="Editor  " w:date="2013-10-06T19:41:00Z">
        <w:r w:rsidRPr="006139FC">
          <w:rPr>
            <w:lang w:val="en-US"/>
          </w:rPr>
          <w:t xml:space="preserve">Because we are limited to the SAIGUP models that are based on </w:t>
        </w:r>
      </w:ins>
      <w:ins w:id="272" w:author="Editor  " w:date="2013-10-06T19:48:00Z">
        <w:r w:rsidRPr="006139FC">
          <w:rPr>
            <w:lang w:val="en-US"/>
          </w:rPr>
          <w:t>equally</w:t>
        </w:r>
      </w:ins>
      <w:ins w:id="273" w:author="Editor  " w:date="2013-10-06T19:41:00Z">
        <w:r w:rsidRPr="006139FC">
          <w:rPr>
            <w:lang w:val="en-US"/>
          </w:rPr>
          <w:t xml:space="preserve"> probably values for the geological parameters, uniform uncertainty distributions are chosen</w:t>
        </w:r>
      </w:ins>
      <w:ins w:id="274" w:author="Editor  " w:date="2013-10-06T19:42:00Z">
        <w:r w:rsidRPr="006139FC">
          <w:rPr>
            <w:lang w:val="en-US"/>
          </w:rPr>
          <w:t xml:space="preserve">. </w:t>
        </w:r>
      </w:ins>
      <w:del w:id="275" w:author="Editor  " w:date="2013-10-06T19:42:00Z">
        <w:r w:rsidR="00700C1F" w:rsidRPr="006139FC" w:rsidDel="003232F2">
          <w:rPr>
            <w:lang w:val="en-US"/>
          </w:rPr>
          <w:delText>Choosing uniform uncertainty distributions for our study is due to our limitation to use the SAIGUP</w:delText>
        </w:r>
        <w:r w:rsidR="008E7A29" w:rsidRPr="006139FC" w:rsidDel="003232F2">
          <w:rPr>
            <w:lang w:val="en-US"/>
          </w:rPr>
          <w:delText xml:space="preserve"> </w:delText>
        </w:r>
        <w:r w:rsidR="00700C1F" w:rsidRPr="006139FC" w:rsidDel="003232F2">
          <w:rPr>
            <w:lang w:val="en-US"/>
          </w:rPr>
          <w:delText xml:space="preserve">models that are made based on equi-probable values for the geological uncertain parameters. </w:delText>
        </w:r>
      </w:del>
      <w:r w:rsidR="00700C1F" w:rsidRPr="006139FC">
        <w:rPr>
          <w:lang w:val="en-US"/>
        </w:rPr>
        <w:t>A general</w:t>
      </w:r>
      <w:r w:rsidR="008E7A29" w:rsidRPr="006139FC">
        <w:rPr>
          <w:lang w:val="en-US"/>
        </w:rPr>
        <w:t xml:space="preserve"> </w:t>
      </w:r>
      <w:r w:rsidR="00700C1F" w:rsidRPr="006139FC">
        <w:rPr>
          <w:lang w:val="en-US"/>
        </w:rPr>
        <w:t>stochastic process using the aPC must be considered in the following steps:</w:t>
      </w:r>
    </w:p>
    <w:p w14:paraId="48842F27" w14:textId="04E13EBC" w:rsidR="00700C1F" w:rsidRPr="006139FC" w:rsidRDefault="00700C1F" w:rsidP="001D493E">
      <w:pPr>
        <w:jc w:val="both"/>
        <w:rPr>
          <w:lang w:val="en-US"/>
        </w:rPr>
      </w:pPr>
      <w:r w:rsidRPr="006139FC">
        <w:rPr>
          <w:lang w:val="en-US"/>
        </w:rPr>
        <w:t xml:space="preserve">• Use the techniques from the aPC </w:t>
      </w:r>
      <w:ins w:id="276" w:author="Editor  " w:date="2013-10-06T19:43:00Z">
        <w:r w:rsidR="003232F2" w:rsidRPr="006139FC">
          <w:rPr>
            <w:lang w:val="en-US"/>
          </w:rPr>
          <w:t xml:space="preserve">method </w:t>
        </w:r>
      </w:ins>
      <w:r w:rsidRPr="006139FC">
        <w:rPr>
          <w:lang w:val="en-US"/>
        </w:rPr>
        <w:t xml:space="preserve">to derive appropriate sample points for </w:t>
      </w:r>
      <w:ins w:id="277" w:author="Editor  " w:date="2013-10-06T19:43:00Z">
        <w:r w:rsidR="003232F2" w:rsidRPr="006139FC">
          <w:rPr>
            <w:lang w:val="en-US"/>
          </w:rPr>
          <w:t xml:space="preserve">the </w:t>
        </w:r>
      </w:ins>
      <w:r w:rsidRPr="006139FC">
        <w:rPr>
          <w:lang w:val="en-US"/>
        </w:rPr>
        <w:t>geological parameters.</w:t>
      </w:r>
    </w:p>
    <w:p w14:paraId="1211B952" w14:textId="77777777" w:rsidR="00700C1F" w:rsidRPr="006139FC" w:rsidRDefault="00700C1F" w:rsidP="001D493E">
      <w:pPr>
        <w:jc w:val="both"/>
        <w:rPr>
          <w:lang w:val="en-US"/>
        </w:rPr>
      </w:pPr>
      <w:r w:rsidRPr="006139FC">
        <w:rPr>
          <w:lang w:val="en-US"/>
        </w:rPr>
        <w:t>• Construct geological models at these sample points.</w:t>
      </w:r>
    </w:p>
    <w:p w14:paraId="4CFF4393" w14:textId="77777777" w:rsidR="00700C1F" w:rsidRPr="006139FC" w:rsidRDefault="00700C1F" w:rsidP="001D493E">
      <w:pPr>
        <w:jc w:val="both"/>
        <w:rPr>
          <w:lang w:val="en-US"/>
        </w:rPr>
      </w:pPr>
      <w:r w:rsidRPr="006139FC">
        <w:rPr>
          <w:lang w:val="en-US"/>
        </w:rPr>
        <w:t>• Perform flow simulations for each sample point.</w:t>
      </w:r>
    </w:p>
    <w:p w14:paraId="77D02E7F" w14:textId="77777777" w:rsidR="00700C1F" w:rsidRPr="006139FC" w:rsidRDefault="00700C1F" w:rsidP="001D493E">
      <w:pPr>
        <w:jc w:val="both"/>
        <w:rPr>
          <w:lang w:val="en-US"/>
        </w:rPr>
      </w:pPr>
      <w:r w:rsidRPr="006139FC">
        <w:rPr>
          <w:lang w:val="en-US"/>
        </w:rPr>
        <w:t>• Construct the proxy model.</w:t>
      </w:r>
    </w:p>
    <w:p w14:paraId="0894C503" w14:textId="77777777" w:rsidR="00700C1F" w:rsidRPr="006139FC" w:rsidRDefault="00700C1F" w:rsidP="001D493E">
      <w:pPr>
        <w:jc w:val="both"/>
        <w:rPr>
          <w:lang w:val="en-US"/>
        </w:rPr>
      </w:pPr>
      <w:r w:rsidRPr="006139FC">
        <w:rPr>
          <w:lang w:val="en-US"/>
        </w:rPr>
        <w:t>• Perform global sensitivity analysis using the Sobol indexes method and the proxy model.</w:t>
      </w:r>
    </w:p>
    <w:p w14:paraId="4E56B5C4" w14:textId="6A97FBCA" w:rsidR="00700C1F" w:rsidRPr="006139FC" w:rsidRDefault="00700C1F" w:rsidP="001D493E">
      <w:pPr>
        <w:jc w:val="both"/>
        <w:rPr>
          <w:lang w:val="en-US"/>
        </w:rPr>
      </w:pPr>
      <w:r w:rsidRPr="006139FC">
        <w:rPr>
          <w:lang w:val="en-US"/>
        </w:rPr>
        <w:t>• Perform the Monte</w:t>
      </w:r>
      <w:ins w:id="278" w:author="Editor  " w:date="2013-10-06T19:43:00Z">
        <w:r w:rsidR="003232F2" w:rsidRPr="006139FC">
          <w:rPr>
            <w:lang w:val="en-US"/>
          </w:rPr>
          <w:t xml:space="preserve"> </w:t>
        </w:r>
      </w:ins>
      <w:del w:id="279" w:author="Editor  " w:date="2013-10-06T19:43:00Z">
        <w:r w:rsidRPr="006139FC" w:rsidDel="003232F2">
          <w:rPr>
            <w:lang w:val="en-US"/>
          </w:rPr>
          <w:delText>-</w:delText>
        </w:r>
      </w:del>
      <w:r w:rsidRPr="006139FC">
        <w:rPr>
          <w:lang w:val="en-US"/>
        </w:rPr>
        <w:t xml:space="preserve">Carlo </w:t>
      </w:r>
      <w:ins w:id="280" w:author="Editor  " w:date="2013-10-06T19:43:00Z">
        <w:r w:rsidR="003232F2" w:rsidRPr="006139FC">
          <w:rPr>
            <w:lang w:val="en-US"/>
          </w:rPr>
          <w:t xml:space="preserve">simulations </w:t>
        </w:r>
      </w:ins>
      <w:r w:rsidRPr="006139FC">
        <w:rPr>
          <w:lang w:val="en-US"/>
        </w:rPr>
        <w:t>using the aPC study to assess the uncertainty and risk.</w:t>
      </w:r>
    </w:p>
    <w:p w14:paraId="6F880A73" w14:textId="5BD81BC5" w:rsidR="00700C1F" w:rsidRPr="006139FC" w:rsidRDefault="00700C1F" w:rsidP="008571F3">
      <w:pPr>
        <w:jc w:val="both"/>
        <w:rPr>
          <w:lang w:val="en-US"/>
        </w:rPr>
      </w:pPr>
      <w:del w:id="281" w:author="Editor  " w:date="2013-10-06T19:43:00Z">
        <w:r w:rsidRPr="006139FC" w:rsidDel="00743EBC">
          <w:rPr>
            <w:lang w:val="en-US"/>
          </w:rPr>
          <w:delText>One thing to notice in Figure 1.40 is t</w:delText>
        </w:r>
      </w:del>
      <w:ins w:id="282" w:author="Editor  " w:date="2013-10-06T19:43:00Z">
        <w:r w:rsidR="00743EBC" w:rsidRPr="006139FC">
          <w:rPr>
            <w:lang w:val="en-US"/>
          </w:rPr>
          <w:t>T</w:t>
        </w:r>
      </w:ins>
      <w:r w:rsidRPr="006139FC">
        <w:rPr>
          <w:lang w:val="en-US"/>
        </w:rPr>
        <w:t xml:space="preserve">he link between designing geological realizations and </w:t>
      </w:r>
      <w:ins w:id="283" w:author="Editor  " w:date="2013-10-06T19:43:00Z">
        <w:r w:rsidR="00743EBC" w:rsidRPr="006139FC">
          <w:rPr>
            <w:lang w:val="en-US"/>
          </w:rPr>
          <w:t xml:space="preserve">the </w:t>
        </w:r>
      </w:ins>
      <w:r w:rsidRPr="006139FC">
        <w:rPr>
          <w:lang w:val="en-US"/>
        </w:rPr>
        <w:t xml:space="preserve">implementation of </w:t>
      </w:r>
      <w:ins w:id="284" w:author="Editor  " w:date="2013-10-06T19:43:00Z">
        <w:r w:rsidR="00743EBC" w:rsidRPr="006139FC">
          <w:rPr>
            <w:lang w:val="en-US"/>
          </w:rPr>
          <w:t xml:space="preserve">the </w:t>
        </w:r>
      </w:ins>
      <w:r w:rsidRPr="006139FC">
        <w:rPr>
          <w:lang w:val="en-US"/>
        </w:rPr>
        <w:t>aPCE method</w:t>
      </w:r>
      <w:ins w:id="285" w:author="Editor  " w:date="2013-10-06T19:43:00Z">
        <w:r w:rsidR="00743EBC" w:rsidRPr="006139FC">
          <w:rPr>
            <w:lang w:val="en-US"/>
          </w:rPr>
          <w:t xml:space="preserve"> </w:t>
        </w:r>
      </w:ins>
      <w:ins w:id="286" w:author="Editor  " w:date="2013-10-06T19:44:00Z">
        <w:r w:rsidR="00743EBC" w:rsidRPr="006139FC">
          <w:rPr>
            <w:lang w:val="en-US"/>
          </w:rPr>
          <w:t>is depicted in Figure 1.40</w:t>
        </w:r>
      </w:ins>
      <w:r w:rsidRPr="006139FC">
        <w:rPr>
          <w:lang w:val="en-US"/>
        </w:rPr>
        <w:t>. The sensitivity analysis and risk assessment procedure must start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>from the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’aPCE’ box in Figure </w:t>
      </w:r>
      <w:r w:rsidR="008571F3" w:rsidRPr="006139FC">
        <w:rPr>
          <w:lang w:val="en-US"/>
        </w:rPr>
        <w:t>1</w:t>
      </w:r>
      <w:ins w:id="287" w:author="Editor  " w:date="2013-10-06T19:44:00Z">
        <w:r w:rsidR="0087766A" w:rsidRPr="006139FC">
          <w:rPr>
            <w:lang w:val="en-US"/>
          </w:rPr>
          <w:t>.</w:t>
        </w:r>
      </w:ins>
      <w:del w:id="288" w:author="Editor  " w:date="2013-10-06T19:44:00Z">
        <w:r w:rsidRPr="006139FC" w:rsidDel="0087766A">
          <w:rPr>
            <w:lang w:val="en-US"/>
          </w:rPr>
          <w:delText>,</w:delText>
        </w:r>
      </w:del>
      <w:r w:rsidRPr="006139FC">
        <w:rPr>
          <w:lang w:val="en-US"/>
        </w:rPr>
        <w:t xml:space="preserve"> </w:t>
      </w:r>
      <w:del w:id="289" w:author="Editor  " w:date="2013-10-06T19:44:00Z">
        <w:r w:rsidRPr="006139FC" w:rsidDel="0087766A">
          <w:rPr>
            <w:lang w:val="en-US"/>
          </w:rPr>
          <w:delText>by finding t</w:delText>
        </w:r>
      </w:del>
      <w:ins w:id="290" w:author="Editor  " w:date="2013-10-06T19:44:00Z">
        <w:r w:rsidR="0087766A" w:rsidRPr="006139FC">
          <w:rPr>
            <w:lang w:val="en-US"/>
          </w:rPr>
          <w:t>T</w:t>
        </w:r>
      </w:ins>
      <w:r w:rsidRPr="006139FC">
        <w:rPr>
          <w:lang w:val="en-US"/>
        </w:rPr>
        <w:t>he collocation points from the given geological uncertainty</w:t>
      </w:r>
      <w:ins w:id="291" w:author="Editor  " w:date="2013-10-06T19:44:00Z">
        <w:r w:rsidR="0087766A" w:rsidRPr="006139FC">
          <w:rPr>
            <w:lang w:val="en-US"/>
          </w:rPr>
          <w:t xml:space="preserve"> are first found</w:t>
        </w:r>
      </w:ins>
      <w:ins w:id="292" w:author="Managing Editor" w:date="2013-10-14T10:49:00Z">
        <w:r w:rsidR="00035DD9">
          <w:rPr>
            <w:lang w:val="en-US"/>
          </w:rPr>
          <w:t>,</w:t>
        </w:r>
      </w:ins>
      <w:del w:id="293" w:author="Editor  " w:date="2013-10-06T19:44:00Z">
        <w:r w:rsidRPr="006139FC" w:rsidDel="0087766A">
          <w:rPr>
            <w:lang w:val="en-US"/>
          </w:rPr>
          <w:delText>,</w:delText>
        </w:r>
      </w:del>
      <w:r w:rsidRPr="006139FC">
        <w:rPr>
          <w:lang w:val="en-US"/>
        </w:rPr>
        <w:t xml:space="preserve"> and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>then</w:t>
      </w:r>
      <w:ins w:id="294" w:author="Editor  " w:date="2013-10-06T19:44:00Z">
        <w:r w:rsidR="0087766A" w:rsidRPr="006139FC">
          <w:rPr>
            <w:lang w:val="en-US"/>
          </w:rPr>
          <w:t>,</w:t>
        </w:r>
      </w:ins>
      <w:r w:rsidRPr="006139FC">
        <w:rPr>
          <w:lang w:val="en-US"/>
        </w:rPr>
        <w:t xml:space="preserve"> based on those collocation points</w:t>
      </w:r>
      <w:ins w:id="295" w:author="Editor  " w:date="2013-10-06T19:44:00Z">
        <w:r w:rsidR="0087766A" w:rsidRPr="006139FC">
          <w:rPr>
            <w:lang w:val="en-US"/>
          </w:rPr>
          <w:t>,</w:t>
        </w:r>
      </w:ins>
      <w:r w:rsidRPr="006139FC">
        <w:rPr>
          <w:lang w:val="en-US"/>
        </w:rPr>
        <w:t xml:space="preserve"> we design the geological realizations. However, </w:t>
      </w:r>
      <w:del w:id="296" w:author="Editor  " w:date="2013-10-06T19:45:00Z">
        <w:r w:rsidRPr="006139FC" w:rsidDel="005D7037">
          <w:rPr>
            <w:lang w:val="en-US"/>
          </w:rPr>
          <w:delText>for the</w:delText>
        </w:r>
      </w:del>
      <w:ins w:id="297" w:author="Editor  " w:date="2013-10-06T19:45:00Z">
        <w:r w:rsidR="005D7037" w:rsidRPr="006139FC">
          <w:rPr>
            <w:lang w:val="en-US"/>
          </w:rPr>
          <w:t>due to the</w:t>
        </w:r>
      </w:ins>
      <w:r w:rsidRPr="006139FC">
        <w:rPr>
          <w:lang w:val="en-US"/>
        </w:rPr>
        <w:t xml:space="preserve"> availability of a large set of SAIGUP realizations </w:t>
      </w:r>
      <w:del w:id="298" w:author="Editor  " w:date="2013-10-06T19:45:00Z">
        <w:r w:rsidRPr="006139FC" w:rsidDel="005D7037">
          <w:rPr>
            <w:lang w:val="en-US"/>
          </w:rPr>
          <w:delText xml:space="preserve">that were </w:delText>
        </w:r>
      </w:del>
      <w:r w:rsidRPr="006139FC">
        <w:rPr>
          <w:lang w:val="en-US"/>
        </w:rPr>
        <w:t>generated before this study, our start</w:t>
      </w:r>
      <w:ins w:id="299" w:author="Editor  " w:date="2013-10-06T19:45:00Z">
        <w:r w:rsidR="005D7037" w:rsidRPr="006139FC">
          <w:rPr>
            <w:lang w:val="en-US"/>
          </w:rPr>
          <w:t>ing</w:t>
        </w:r>
      </w:ins>
      <w:r w:rsidRPr="006139FC">
        <w:rPr>
          <w:lang w:val="en-US"/>
        </w:rPr>
        <w:t xml:space="preserve"> point was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from the ’Geological Realization’ box in Figure 1.40. This change </w:t>
      </w:r>
      <w:del w:id="300" w:author="Editor  " w:date="2013-10-06T19:45:00Z">
        <w:r w:rsidRPr="006139FC" w:rsidDel="00F4248F">
          <w:rPr>
            <w:lang w:val="en-US"/>
          </w:rPr>
          <w:delText xml:space="preserve">in start point </w:delText>
        </w:r>
      </w:del>
      <w:r w:rsidRPr="006139FC">
        <w:rPr>
          <w:lang w:val="en-US"/>
        </w:rPr>
        <w:t>resulted in assuming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a given </w:t>
      </w:r>
      <w:r w:rsidRPr="006139FC">
        <w:rPr>
          <w:lang w:val="en-US"/>
        </w:rPr>
        <w:lastRenderedPageBreak/>
        <w:t>geological uncertainty knowledge that suits the SAIGUP geological design. Nevertheless, we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 xml:space="preserve">practice the procedure in a </w:t>
      </w:r>
      <w:del w:id="301" w:author="Editor  " w:date="2013-10-06T19:46:00Z">
        <w:r w:rsidRPr="006139FC" w:rsidDel="00605A9A">
          <w:rPr>
            <w:lang w:val="en-US"/>
          </w:rPr>
          <w:delText xml:space="preserve">scope of </w:delText>
        </w:r>
      </w:del>
      <w:r w:rsidRPr="006139FC">
        <w:rPr>
          <w:lang w:val="en-US"/>
        </w:rPr>
        <w:t xml:space="preserve">geological modeling and flow analysis </w:t>
      </w:r>
      <w:ins w:id="302" w:author="Editor  " w:date="2013-10-06T19:46:00Z">
        <w:r w:rsidR="00605A9A" w:rsidRPr="006139FC">
          <w:rPr>
            <w:lang w:val="en-US"/>
          </w:rPr>
          <w:t xml:space="preserve">scope </w:t>
        </w:r>
      </w:ins>
      <w:r w:rsidRPr="006139FC">
        <w:rPr>
          <w:lang w:val="en-US"/>
        </w:rPr>
        <w:t xml:space="preserve">that is novel </w:t>
      </w:r>
      <w:del w:id="303" w:author="Editor  " w:date="2013-10-06T19:46:00Z">
        <w:r w:rsidRPr="006139FC" w:rsidDel="00605A9A">
          <w:rPr>
            <w:lang w:val="en-US"/>
          </w:rPr>
          <w:delText xml:space="preserve">in its kind </w:delText>
        </w:r>
      </w:del>
      <w:r w:rsidRPr="006139FC">
        <w:rPr>
          <w:lang w:val="en-US"/>
        </w:rPr>
        <w:t>and</w:t>
      </w:r>
      <w:r w:rsidR="008E7A29" w:rsidRPr="006139FC">
        <w:rPr>
          <w:lang w:val="en-US"/>
        </w:rPr>
        <w:t xml:space="preserve"> </w:t>
      </w:r>
      <w:r w:rsidRPr="006139FC">
        <w:rPr>
          <w:lang w:val="en-US"/>
        </w:rPr>
        <w:t>can be consulted for further extensive studies.</w:t>
      </w:r>
    </w:p>
    <w:sectPr w:rsidR="00700C1F" w:rsidRPr="00613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Editor  " w:date="2013-10-14T10:21:00Z" w:initials="Ed">
    <w:p w14:paraId="1105D469" w14:textId="323A4A4A" w:rsidR="007C7660" w:rsidRPr="006139FC" w:rsidRDefault="007C7660" w:rsidP="006139FC">
      <w:pPr>
        <w:pStyle w:val="CommentText"/>
        <w:rPr>
          <w:rFonts w:ascii="Tahoma" w:hAnsi="Tahoma" w:cs="Tahoma"/>
          <w:sz w:val="16"/>
          <w:lang w:val="en-US"/>
        </w:rPr>
      </w:pPr>
      <w:r w:rsidRPr="006139FC">
        <w:rPr>
          <w:rStyle w:val="CommentReference"/>
          <w:rFonts w:ascii="Tahoma" w:hAnsi="Tahoma" w:cs="Tahoma"/>
          <w:sz w:val="16"/>
          <w:lang w:val="en-US"/>
        </w:rPr>
        <w:annotationRef/>
      </w:r>
      <w:r w:rsidRPr="006139FC">
        <w:rPr>
          <w:rFonts w:ascii="Tahoma" w:hAnsi="Tahoma" w:cs="Tahoma"/>
          <w:sz w:val="16"/>
          <w:lang w:val="en-US"/>
        </w:rPr>
        <w:t>Please consider using ”CO</w:t>
      </w:r>
      <w:r w:rsidRPr="006139FC">
        <w:rPr>
          <w:rFonts w:ascii="Tahoma" w:hAnsi="Tahoma" w:cs="Tahoma"/>
          <w:sz w:val="16"/>
          <w:vertAlign w:val="subscript"/>
          <w:lang w:val="en-US"/>
        </w:rPr>
        <w:t>2</w:t>
      </w:r>
      <w:r w:rsidRPr="006139FC">
        <w:rPr>
          <w:rFonts w:ascii="Tahoma" w:hAnsi="Tahoma" w:cs="Tahoma"/>
          <w:sz w:val="16"/>
          <w:lang w:val="en-US"/>
        </w:rPr>
        <w:t>” instead of ”CO2” throughout the text.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129E6"/>
    <w:multiLevelType w:val="hybridMultilevel"/>
    <w:tmpl w:val="18140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75F7D"/>
    <w:multiLevelType w:val="hybridMultilevel"/>
    <w:tmpl w:val="7E1EDDA6"/>
    <w:lvl w:ilvl="0" w:tplc="6772E8B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874"/>
    <w:rsid w:val="00035DD9"/>
    <w:rsid w:val="000E769C"/>
    <w:rsid w:val="000F1334"/>
    <w:rsid w:val="000F31B7"/>
    <w:rsid w:val="00104D23"/>
    <w:rsid w:val="00154410"/>
    <w:rsid w:val="00185594"/>
    <w:rsid w:val="00185A9D"/>
    <w:rsid w:val="00191665"/>
    <w:rsid w:val="001D493E"/>
    <w:rsid w:val="001E6DDA"/>
    <w:rsid w:val="001F085B"/>
    <w:rsid w:val="002354CC"/>
    <w:rsid w:val="00235B6B"/>
    <w:rsid w:val="0030294C"/>
    <w:rsid w:val="003232F2"/>
    <w:rsid w:val="0036494F"/>
    <w:rsid w:val="00366AA5"/>
    <w:rsid w:val="0037612A"/>
    <w:rsid w:val="003E4F94"/>
    <w:rsid w:val="003F3BFA"/>
    <w:rsid w:val="00434DC0"/>
    <w:rsid w:val="00492BB3"/>
    <w:rsid w:val="00551EEA"/>
    <w:rsid w:val="00576AC6"/>
    <w:rsid w:val="005B143F"/>
    <w:rsid w:val="005D7037"/>
    <w:rsid w:val="00605A9A"/>
    <w:rsid w:val="006139FC"/>
    <w:rsid w:val="0064431B"/>
    <w:rsid w:val="00670EF9"/>
    <w:rsid w:val="00695132"/>
    <w:rsid w:val="00700C1F"/>
    <w:rsid w:val="007314B4"/>
    <w:rsid w:val="00743EBC"/>
    <w:rsid w:val="0077781F"/>
    <w:rsid w:val="0079134D"/>
    <w:rsid w:val="007C7660"/>
    <w:rsid w:val="007D1BAA"/>
    <w:rsid w:val="0083496A"/>
    <w:rsid w:val="008571F3"/>
    <w:rsid w:val="0087766A"/>
    <w:rsid w:val="008E42F0"/>
    <w:rsid w:val="008E7A29"/>
    <w:rsid w:val="0090036B"/>
    <w:rsid w:val="00924A4D"/>
    <w:rsid w:val="00943FB6"/>
    <w:rsid w:val="00957CCE"/>
    <w:rsid w:val="00987771"/>
    <w:rsid w:val="009D0DE3"/>
    <w:rsid w:val="00A22352"/>
    <w:rsid w:val="00A43649"/>
    <w:rsid w:val="00A5226C"/>
    <w:rsid w:val="00A82394"/>
    <w:rsid w:val="00AA0887"/>
    <w:rsid w:val="00B01874"/>
    <w:rsid w:val="00B0609F"/>
    <w:rsid w:val="00B54519"/>
    <w:rsid w:val="00B8725E"/>
    <w:rsid w:val="00B90216"/>
    <w:rsid w:val="00C960E6"/>
    <w:rsid w:val="00CE4E86"/>
    <w:rsid w:val="00D75689"/>
    <w:rsid w:val="00E544C6"/>
    <w:rsid w:val="00E97BD7"/>
    <w:rsid w:val="00EA0C73"/>
    <w:rsid w:val="00EB0521"/>
    <w:rsid w:val="00ED750A"/>
    <w:rsid w:val="00F07143"/>
    <w:rsid w:val="00F4248F"/>
    <w:rsid w:val="00F63FCB"/>
    <w:rsid w:val="00FF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B08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9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9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49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71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1F3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1F3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8571F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1EEA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551EE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551EE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EE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139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9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9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49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71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1F3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1F3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8571F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1EEA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551EE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551EE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EE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139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1603</Words>
  <Characters>8674</Characters>
  <Application>Microsoft Office Word</Application>
  <DocSecurity>0</DocSecurity>
  <Lines>240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resman</Company>
  <LinksUpToDate>false</LinksUpToDate>
  <CharactersWithSpaces>10165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Meisam Ashraf</dc:creator>
  <cp:lastModifiedBy>Managing Editor</cp:lastModifiedBy>
  <cp:revision>3</cp:revision>
  <dcterms:created xsi:type="dcterms:W3CDTF">2013-10-14T14:24:00Z</dcterms:created>
  <dcterms:modified xsi:type="dcterms:W3CDTF">2013-10-14T14:49:00Z</dcterms:modified>
</cp:coreProperties>
</file>